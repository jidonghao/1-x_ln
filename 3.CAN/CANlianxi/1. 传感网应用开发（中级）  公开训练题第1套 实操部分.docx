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del w:id="0" w:author="粉末儿" w:date="2022-05-24T13:40:55Z"/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del w:id="1" w:author="粉末儿" w:date="2022-05-24T13:40:55Z">
        <w:r>
          <w:rPr>
            <w:rFonts w:hint="eastAsia" w:ascii="宋体" w:hAnsi="宋体" w:eastAsia="宋体"/>
            <w:color w:val="000000" w:themeColor="text1"/>
            <w14:textFill>
              <w14:solidFill>
                <w14:schemeClr w14:val="tx1"/>
              </w14:solidFill>
            </w14:textFill>
          </w:rPr>
          <w:delText>传</w:delText>
        </w:r>
      </w:del>
      <w:del w:id="2" w:author="粉末儿" w:date="2022-05-24T13:40:55Z">
        <w:r>
          <w:rPr>
            <w:rFonts w:ascii="宋体" w:hAnsi="宋体" w:eastAsia="宋体"/>
            <w:color w:val="000000" w:themeColor="text1"/>
            <w14:textFill>
              <w14:solidFill>
                <w14:schemeClr w14:val="tx1"/>
              </w14:solidFill>
            </w14:textFill>
          </w:rPr>
          <w:delText>感网应用开发</w:delText>
        </w:r>
      </w:del>
      <w:del w:id="3" w:author="粉末儿" w:date="2022-05-24T13:40:55Z">
        <w:r>
          <w:rPr>
            <w:rFonts w:hint="eastAsia" w:ascii="宋体" w:hAnsi="宋体" w:eastAsia="宋体"/>
            <w:color w:val="000000" w:themeColor="text1"/>
            <w14:textFill>
              <w14:solidFill>
                <w14:schemeClr w14:val="tx1"/>
              </w14:solidFill>
            </w14:textFill>
          </w:rPr>
          <w:delText>-中</w:delText>
        </w:r>
      </w:del>
      <w:del w:id="4" w:author="粉末儿" w:date="2022-05-24T13:40:55Z">
        <w:r>
          <w:rPr>
            <w:rFonts w:ascii="宋体" w:hAnsi="宋体" w:eastAsia="宋体"/>
            <w:color w:val="000000" w:themeColor="text1"/>
            <w14:textFill>
              <w14:solidFill>
                <w14:schemeClr w14:val="tx1"/>
              </w14:solidFill>
            </w14:textFill>
          </w:rPr>
          <w:delText xml:space="preserve">级 </w:delText>
        </w:r>
      </w:del>
    </w:p>
    <w:p>
      <w:pPr>
        <w:rPr>
          <w:del w:id="5" w:author="粉末儿" w:date="2022-05-24T13:40:55Z"/>
        </w:rPr>
      </w:pPr>
    </w:p>
    <w:p>
      <w:pPr>
        <w:rPr>
          <w:del w:id="6" w:author="粉末儿" w:date="2022-05-24T13:40:55Z"/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del w:id="7" w:author="粉末儿" w:date="2022-05-24T13:40:55Z">
        <w:r>
          <w:rPr>
            <w:rFonts w:hint="eastAsia" w:ascii="宋体" w:hAnsi="宋体" w:eastAsia="宋体"/>
            <w:b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delText>综合</w:delText>
        </w:r>
      </w:del>
      <w:del w:id="8" w:author="粉末儿" w:date="2022-05-24T13:40:55Z">
        <w:r>
          <w:rPr>
            <w:rFonts w:ascii="宋体" w:hAnsi="宋体" w:eastAsia="宋体"/>
            <w:b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delText>实训题</w:delText>
        </w:r>
      </w:del>
      <w:del w:id="9" w:author="粉末儿" w:date="2022-05-24T13:40:55Z">
        <w:r>
          <w:rPr>
            <w:rFonts w:hint="eastAsia" w:ascii="宋体" w:hAnsi="宋体" w:eastAsia="宋体"/>
            <w:b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delText>（共</w:delText>
        </w:r>
      </w:del>
      <w:del w:id="10" w:author="粉末儿" w:date="2022-05-24T13:40:55Z">
        <w:r>
          <w:rPr>
            <w:rFonts w:ascii="宋体" w:hAnsi="宋体" w:eastAsia="宋体"/>
            <w:b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delText>67</w:delText>
        </w:r>
      </w:del>
      <w:del w:id="11" w:author="粉末儿" w:date="2022-05-24T13:40:55Z">
        <w:r>
          <w:rPr>
            <w:rFonts w:hint="eastAsia" w:ascii="宋体" w:hAnsi="宋体" w:eastAsia="宋体"/>
            <w:b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delText>分</w:delText>
        </w:r>
      </w:del>
      <w:del w:id="12" w:author="粉末儿" w:date="2022-05-24T13:40:55Z">
        <w:r>
          <w:rPr>
            <w:rFonts w:ascii="宋体" w:hAnsi="宋体" w:eastAsia="宋体"/>
            <w:b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delText>）</w:delText>
        </w:r>
      </w:del>
    </w:p>
    <w:p>
      <w:pPr>
        <w:pStyle w:val="17"/>
        <w:numPr>
          <w:ilvl w:val="0"/>
          <w:numId w:val="1"/>
        </w:numPr>
        <w:ind w:firstLineChars="0"/>
        <w:rPr>
          <w:del w:id="13" w:author="粉末儿" w:date="2022-05-24T13:40:55Z"/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del w:id="14" w:author="粉末儿" w:date="2022-05-24T13:40:55Z">
        <w:r>
          <w:rPr>
            <w:rFonts w:ascii="宋体" w:hAnsi="宋体" w:eastAsia="宋体"/>
            <w:b/>
            <w:color w:val="000000" w:themeColor="text1"/>
            <w14:textFill>
              <w14:solidFill>
                <w14:schemeClr w14:val="tx1"/>
              </w14:solidFill>
            </w14:textFill>
          </w:rPr>
          <w:delText>注意事项：</w:delText>
        </w:r>
      </w:del>
    </w:p>
    <w:p>
      <w:pPr>
        <w:ind w:firstLine="422" w:firstLineChars="200"/>
        <w:rPr>
          <w:del w:id="15" w:author="粉末儿" w:date="2022-05-24T13:40:55Z"/>
          <w:rFonts w:ascii="宋体" w:hAnsi="宋体" w:eastAsia="宋体" w:cs="Times New Roman"/>
          <w:b/>
        </w:rPr>
      </w:pPr>
      <w:del w:id="16" w:author="粉末儿" w:date="2022-05-24T13:40:55Z">
        <w:r>
          <w:rPr>
            <w:rFonts w:hint="eastAsia" w:ascii="宋体" w:hAnsi="宋体" w:eastAsia="宋体" w:cs="Times New Roman"/>
            <w:b/>
          </w:rPr>
          <w:delText>1、登录云平台帐号要求：</w:delText>
        </w:r>
      </w:del>
    </w:p>
    <w:p>
      <w:pPr>
        <w:ind w:firstLine="420" w:firstLineChars="200"/>
        <w:rPr>
          <w:del w:id="17" w:author="粉末儿" w:date="2022-05-24T13:40:55Z"/>
          <w:rFonts w:ascii="宋体" w:hAnsi="宋体" w:eastAsia="宋体" w:cs="Times New Roman"/>
        </w:rPr>
      </w:pPr>
      <w:del w:id="18" w:author="粉末儿" w:date="2022-05-24T13:40:55Z">
        <w:r>
          <w:rPr>
            <w:rFonts w:hint="eastAsia" w:ascii="宋体" w:hAnsi="宋体" w:eastAsia="宋体" w:cs="Times New Roman"/>
          </w:rPr>
          <w:delText>考试中用到的登录云平台帐号为准考证号，登录密码为准考证号后</w:delText>
        </w:r>
      </w:del>
      <w:del w:id="19" w:author="粉末儿" w:date="2022-05-24T13:40:55Z">
        <w:r>
          <w:rPr>
            <w:rFonts w:ascii="宋体" w:hAnsi="宋体" w:eastAsia="宋体" w:cs="Times New Roman"/>
          </w:rPr>
          <w:delText>12位。登录成功后需在“开发设置”中确认ApiKey 是否在有效使用时间内，如果不是，请重新生成ApiKey。云平台的网址是：</w:delText>
        </w:r>
      </w:del>
      <w:del w:id="20" w:author="粉末儿" w:date="2022-05-24T13:40:55Z">
        <w:r>
          <w:rPr/>
          <w:fldChar w:fldCharType="begin"/>
        </w:r>
      </w:del>
      <w:del w:id="21" w:author="粉末儿" w:date="2022-05-24T13:40:55Z">
        <w:r>
          <w:rPr/>
          <w:delInstrText xml:space="preserve"> HYPERLINK "http://www2.nlecloud.com" </w:delInstrText>
        </w:r>
      </w:del>
      <w:del w:id="22" w:author="粉末儿" w:date="2022-05-24T13:40:55Z">
        <w:r>
          <w:rPr/>
          <w:fldChar w:fldCharType="separate"/>
        </w:r>
      </w:del>
      <w:del w:id="23" w:author="粉末儿" w:date="2022-05-24T13:40:55Z">
        <w:r>
          <w:rPr>
            <w:rStyle w:val="14"/>
            <w:rFonts w:hint="eastAsia"/>
            <w:color w:val="auto"/>
          </w:rPr>
          <w:delText>http://</w:delText>
        </w:r>
      </w:del>
      <w:del w:id="24" w:author="粉末儿" w:date="2022-05-24T13:40:55Z">
        <w:r>
          <w:rPr>
            <w:rStyle w:val="14"/>
            <w:color w:val="auto"/>
          </w:rPr>
          <w:delText>www2.</w:delText>
        </w:r>
      </w:del>
      <w:del w:id="25" w:author="粉末儿" w:date="2022-05-24T13:40:55Z">
        <w:r>
          <w:rPr>
            <w:rStyle w:val="14"/>
            <w:rFonts w:hint="eastAsia"/>
            <w:color w:val="auto"/>
          </w:rPr>
          <w:delText>nlecloud.com</w:delText>
        </w:r>
      </w:del>
      <w:del w:id="26" w:author="粉末儿" w:date="2022-05-24T13:40:55Z">
        <w:r>
          <w:rPr>
            <w:rStyle w:val="14"/>
            <w:rFonts w:hint="eastAsia"/>
            <w:color w:val="auto"/>
          </w:rPr>
          <w:fldChar w:fldCharType="end"/>
        </w:r>
      </w:del>
      <w:del w:id="27" w:author="粉末儿" w:date="2022-05-24T13:40:55Z">
        <w:r>
          <w:rPr>
            <w:rFonts w:ascii="宋体" w:hAnsi="宋体" w:eastAsia="宋体" w:cs="Times New Roman"/>
          </w:rPr>
          <w:delText>。</w:delText>
        </w:r>
      </w:del>
      <w:del w:id="28" w:author="粉末儿" w:date="2022-05-24T13:40:55Z">
        <w:r>
          <w:rPr>
            <w:rFonts w:hint="eastAsia" w:ascii="宋体" w:hAnsi="宋体" w:eastAsia="宋体" w:cs="Times New Roman"/>
            <w:color w:val="FF0000"/>
          </w:rPr>
          <w:delText xml:space="preserve"> 考生在训练</w:delText>
        </w:r>
      </w:del>
      <w:del w:id="29" w:author="粉末儿" w:date="2022-05-24T13:40:55Z">
        <w:r>
          <w:rPr>
            <w:rFonts w:ascii="宋体" w:hAnsi="宋体" w:eastAsia="宋体" w:cs="Times New Roman"/>
            <w:color w:val="FF0000"/>
          </w:rPr>
          <w:delText>时</w:delText>
        </w:r>
      </w:del>
      <w:del w:id="30" w:author="粉末儿" w:date="2022-05-24T13:40:55Z">
        <w:r>
          <w:rPr>
            <w:rFonts w:hint="eastAsia" w:ascii="宋体" w:hAnsi="宋体" w:eastAsia="宋体" w:cs="Times New Roman"/>
            <w:color w:val="FF0000"/>
          </w:rPr>
          <w:delText>用到的云平台的网址是：</w:delText>
        </w:r>
      </w:del>
      <w:del w:id="31" w:author="粉末儿" w:date="2022-05-24T13:40:55Z">
        <w:r>
          <w:rPr>
            <w:rFonts w:ascii="宋体" w:hAnsi="宋体" w:eastAsia="宋体" w:cs="Times New Roman"/>
            <w:color w:val="FF0000"/>
          </w:rPr>
          <w:delText xml:space="preserve"> </w:delText>
        </w:r>
      </w:del>
      <w:del w:id="32" w:author="粉末儿" w:date="2022-05-24T13:40:55Z">
        <w:r>
          <w:rPr/>
          <w:delText xml:space="preserve"> </w:delText>
        </w:r>
      </w:del>
      <w:del w:id="33" w:author="粉末儿" w:date="2022-05-24T13:40:55Z">
        <w:r>
          <w:rPr/>
          <w:fldChar w:fldCharType="begin"/>
        </w:r>
      </w:del>
      <w:del w:id="34" w:author="粉末儿" w:date="2022-05-24T13:40:55Z">
        <w:r>
          <w:rPr/>
          <w:delInstrText xml:space="preserve"> HYPERLINK "http://www.nlecloud.com" </w:delInstrText>
        </w:r>
      </w:del>
      <w:del w:id="35" w:author="粉末儿" w:date="2022-05-24T13:40:55Z">
        <w:r>
          <w:rPr/>
          <w:fldChar w:fldCharType="separate"/>
        </w:r>
      </w:del>
      <w:del w:id="36" w:author="粉末儿" w:date="2022-05-24T13:40:55Z">
        <w:r>
          <w:rPr>
            <w:rStyle w:val="14"/>
            <w:rFonts w:hint="eastAsia"/>
            <w:color w:val="FF0000"/>
          </w:rPr>
          <w:delText>http://</w:delText>
        </w:r>
      </w:del>
      <w:del w:id="37" w:author="粉末儿" w:date="2022-05-24T13:40:55Z">
        <w:r>
          <w:rPr>
            <w:rStyle w:val="14"/>
            <w:color w:val="FF0000"/>
          </w:rPr>
          <w:delText>www.</w:delText>
        </w:r>
      </w:del>
      <w:del w:id="38" w:author="粉末儿" w:date="2022-05-24T13:40:55Z">
        <w:r>
          <w:rPr>
            <w:rStyle w:val="14"/>
            <w:rFonts w:hint="eastAsia"/>
            <w:color w:val="FF0000"/>
          </w:rPr>
          <w:delText>nlecloud.com</w:delText>
        </w:r>
      </w:del>
      <w:del w:id="39" w:author="粉末儿" w:date="2022-05-24T13:40:55Z">
        <w:r>
          <w:rPr>
            <w:rStyle w:val="14"/>
            <w:rFonts w:hint="eastAsia"/>
            <w:color w:val="FF0000"/>
          </w:rPr>
          <w:fldChar w:fldCharType="end"/>
        </w:r>
      </w:del>
      <w:del w:id="40" w:author="粉末儿" w:date="2022-05-24T13:40:55Z">
        <w:r>
          <w:rPr>
            <w:rFonts w:hint="eastAsia" w:ascii="宋体" w:hAnsi="宋体" w:eastAsia="宋体" w:cs="Times New Roman"/>
            <w:color w:val="FF0000"/>
          </w:rPr>
          <w:delText>，登录云平台帐号自定，第一次登录云平台后需生成ApiKey。</w:delText>
        </w:r>
      </w:del>
    </w:p>
    <w:p>
      <w:pPr>
        <w:ind w:firstLine="422" w:firstLineChars="200"/>
        <w:rPr>
          <w:del w:id="41" w:author="粉末儿" w:date="2022-05-24T13:40:55Z"/>
          <w:rFonts w:ascii="宋体" w:hAnsi="宋体" w:eastAsia="宋体" w:cs="Times New Roman"/>
          <w:b/>
        </w:rPr>
      </w:pPr>
      <w:del w:id="42" w:author="粉末儿" w:date="2022-05-24T13:40:55Z">
        <w:r>
          <w:rPr>
            <w:rFonts w:ascii="宋体" w:hAnsi="宋体" w:eastAsia="宋体" w:cs="Times New Roman"/>
            <w:b/>
          </w:rPr>
          <w:delText>2、试题素材下载</w:delText>
        </w:r>
      </w:del>
      <w:del w:id="43" w:author="粉末儿" w:date="2022-05-24T13:40:55Z">
        <w:r>
          <w:rPr>
            <w:rFonts w:hint="eastAsia" w:ascii="宋体" w:hAnsi="宋体" w:eastAsia="宋体" w:cs="Times New Roman"/>
            <w:b/>
          </w:rPr>
          <w:delText>：</w:delText>
        </w:r>
      </w:del>
    </w:p>
    <w:p>
      <w:pPr>
        <w:ind w:firstLine="420" w:firstLineChars="200"/>
        <w:rPr>
          <w:del w:id="44" w:author="粉末儿" w:date="2022-05-24T13:40:55Z"/>
          <w:rFonts w:ascii="宋体" w:hAnsi="宋体" w:eastAsia="宋体" w:cs="Times New Roman"/>
          <w:b/>
        </w:rPr>
      </w:pPr>
      <w:del w:id="45" w:author="粉末儿" w:date="2022-05-24T13:40:55Z">
        <w:r>
          <w:rPr>
            <w:rFonts w:ascii="宋体" w:hAnsi="宋体" w:eastAsia="宋体" w:cs="Times New Roman"/>
          </w:rPr>
          <w:delText>点击</w:delText>
        </w:r>
      </w:del>
      <w:del w:id="46" w:author="粉末儿" w:date="2022-05-24T13:40:55Z">
        <w:r>
          <w:rPr>
            <w:rFonts w:hint="eastAsia" w:ascii="宋体" w:hAnsi="宋体" w:eastAsia="宋体" w:cs="Times New Roman"/>
          </w:rPr>
          <w:delText>按</w:delText>
        </w:r>
      </w:del>
      <w:del w:id="47" w:author="粉末儿" w:date="2022-05-24T13:40:55Z">
        <w:r>
          <w:rPr>
            <w:rFonts w:ascii="宋体" w:hAnsi="宋体" w:eastAsia="宋体" w:cs="Times New Roman"/>
          </w:rPr>
          <w:delText>钮“</w:delText>
        </w:r>
      </w:del>
      <w:del w:id="48" w:author="粉末儿" w:date="2022-05-24T13:40:55Z">
        <w:r>
          <w:rPr>
            <w:rFonts w:hint="eastAsia" w:ascii="宋体" w:hAnsi="宋体" w:eastAsia="宋体" w:cs="Times New Roman"/>
          </w:rPr>
          <w:delText>试</w:delText>
        </w:r>
      </w:del>
      <w:del w:id="49" w:author="粉末儿" w:date="2022-05-24T13:40:55Z">
        <w:r>
          <w:rPr>
            <w:rFonts w:ascii="宋体" w:hAnsi="宋体" w:eastAsia="宋体" w:cs="Times New Roman"/>
          </w:rPr>
          <w:delText>题素材”,</w:delText>
        </w:r>
      </w:del>
      <w:del w:id="50" w:author="粉末儿" w:date="2022-05-24T13:40:55Z">
        <w:r>
          <w:rPr>
            <w:rFonts w:hint="eastAsia" w:ascii="宋体" w:hAnsi="宋体" w:eastAsia="宋体" w:cs="Times New Roman"/>
          </w:rPr>
          <w:delText>可</w:delText>
        </w:r>
      </w:del>
      <w:del w:id="51" w:author="粉末儿" w:date="2022-05-24T13:40:55Z">
        <w:r>
          <w:rPr>
            <w:rFonts w:ascii="宋体" w:hAnsi="宋体" w:eastAsia="宋体" w:cs="Times New Roman"/>
          </w:rPr>
          <w:delText>以</w:delText>
        </w:r>
      </w:del>
      <w:del w:id="52" w:author="粉末儿" w:date="2022-05-24T13:40:55Z">
        <w:r>
          <w:rPr>
            <w:rFonts w:hint="eastAsia" w:ascii="宋体" w:hAnsi="宋体" w:eastAsia="宋体" w:cs="Times New Roman"/>
          </w:rPr>
          <w:delText>下</w:delText>
        </w:r>
      </w:del>
      <w:del w:id="53" w:author="粉末儿" w:date="2022-05-24T13:40:55Z">
        <w:r>
          <w:rPr>
            <w:rFonts w:ascii="宋体" w:hAnsi="宋体" w:eastAsia="宋体" w:cs="Times New Roman"/>
          </w:rPr>
          <w:delText>载</w:delText>
        </w:r>
      </w:del>
      <w:del w:id="54" w:author="粉末儿" w:date="2022-05-24T13:40:55Z">
        <w:r>
          <w:rPr>
            <w:rFonts w:hint="eastAsia" w:ascii="宋体" w:hAnsi="宋体" w:eastAsia="宋体" w:cs="Times New Roman"/>
          </w:rPr>
          <w:delText>考试</w:delText>
        </w:r>
      </w:del>
      <w:del w:id="55" w:author="粉末儿" w:date="2022-05-24T13:40:55Z">
        <w:r>
          <w:rPr>
            <w:rFonts w:ascii="宋体" w:hAnsi="宋体" w:eastAsia="宋体" w:cs="Times New Roman"/>
          </w:rPr>
          <w:delText>时用到的</w:delText>
        </w:r>
      </w:del>
      <w:del w:id="56" w:author="粉末儿" w:date="2022-05-24T13:40:55Z">
        <w:r>
          <w:rPr>
            <w:rFonts w:hint="eastAsia" w:ascii="宋体" w:hAnsi="宋体" w:eastAsia="宋体" w:cs="Times New Roman"/>
          </w:rPr>
          <w:delText>压缩素材文件</w:delText>
        </w:r>
      </w:del>
      <w:del w:id="57" w:author="粉末儿" w:date="2022-05-24T13:40:55Z">
        <w:r>
          <w:rPr>
            <w:rFonts w:hint="eastAsia" w:ascii="宋体" w:hAnsi="宋体" w:eastAsia="宋体" w:cs="Times New Roman"/>
            <w:kern w:val="0"/>
          </w:rPr>
          <w:delText>“试题素材”</w:delText>
        </w:r>
      </w:del>
      <w:del w:id="58" w:author="粉末儿" w:date="2022-05-24T13:40:55Z">
        <w:r>
          <w:rPr>
            <w:rFonts w:hint="eastAsia" w:ascii="宋体" w:hAnsi="宋体" w:eastAsia="宋体" w:cs="Times New Roman"/>
          </w:rPr>
          <w:delText>，并</w:delText>
        </w:r>
      </w:del>
      <w:del w:id="59" w:author="粉末儿" w:date="2022-05-24T13:40:55Z">
        <w:r>
          <w:rPr>
            <w:rFonts w:ascii="宋体" w:hAnsi="宋体" w:eastAsia="宋体" w:cs="Times New Roman"/>
          </w:rPr>
          <w:delText>存放到</w:delText>
        </w:r>
      </w:del>
      <w:del w:id="60" w:author="粉末儿" w:date="2022-05-24T13:40:55Z">
        <w:r>
          <w:rPr>
            <w:rFonts w:hint="eastAsia" w:ascii="宋体" w:hAnsi="宋体" w:eastAsia="宋体" w:cs="Times New Roman"/>
          </w:rPr>
          <w:delText>目录</w:delText>
        </w:r>
      </w:del>
      <w:del w:id="61" w:author="粉末儿" w:date="2022-05-24T13:40:55Z">
        <w:r>
          <w:rPr>
            <w:rFonts w:ascii="宋体" w:hAnsi="宋体" w:eastAsia="宋体" w:cs="Times New Roman"/>
          </w:rPr>
          <w:delText>“C:\JoyWork\</w:delText>
        </w:r>
      </w:del>
      <w:del w:id="62" w:author="粉末儿" w:date="2022-05-24T13:40:55Z">
        <w:r>
          <w:rPr>
            <w:rFonts w:hint="eastAsia" w:ascii="宋体" w:hAnsi="宋体" w:eastAsia="宋体" w:cs="Times New Roman"/>
          </w:rPr>
          <w:delText>01\</w:delText>
        </w:r>
      </w:del>
      <w:del w:id="63" w:author="粉末儿" w:date="2022-05-24T13:40:55Z">
        <w:r>
          <w:rPr>
            <w:rFonts w:ascii="宋体" w:hAnsi="宋体" w:eastAsia="宋体" w:cs="Times New Roman"/>
          </w:rPr>
          <w:delText xml:space="preserve">” </w:delText>
        </w:r>
      </w:del>
      <w:del w:id="64" w:author="粉末儿" w:date="2022-05-24T13:40:55Z">
        <w:r>
          <w:rPr>
            <w:rFonts w:hint="eastAsia" w:ascii="宋体" w:hAnsi="宋体" w:eastAsia="宋体" w:cs="Times New Roman"/>
          </w:rPr>
          <w:delText>中。 请把</w:delText>
        </w:r>
      </w:del>
      <w:del w:id="65" w:author="粉末儿" w:date="2022-05-24T13:40:55Z">
        <w:r>
          <w:rPr>
            <w:rFonts w:hint="eastAsia" w:ascii="宋体" w:hAnsi="宋体" w:eastAsia="宋体" w:cs="Times New Roman"/>
            <w:kern w:val="0"/>
          </w:rPr>
          <w:delText>“试题素材”</w:delText>
        </w:r>
      </w:del>
      <w:del w:id="66" w:author="粉末儿" w:date="2022-05-24T13:40:55Z">
        <w:r>
          <w:rPr>
            <w:rFonts w:ascii="宋体" w:hAnsi="宋体" w:eastAsia="宋体" w:cs="Times New Roman"/>
          </w:rPr>
          <w:delText>解压</w:delText>
        </w:r>
      </w:del>
      <w:del w:id="67" w:author="粉末儿" w:date="2022-05-24T13:40:55Z">
        <w:r>
          <w:rPr>
            <w:rFonts w:hint="eastAsia" w:ascii="宋体" w:hAnsi="宋体" w:eastAsia="宋体" w:cs="Times New Roman"/>
          </w:rPr>
          <w:delText>到</w:delText>
        </w:r>
      </w:del>
      <w:del w:id="68" w:author="粉末儿" w:date="2022-05-24T13:40:55Z">
        <w:r>
          <w:rPr>
            <w:rFonts w:ascii="宋体" w:hAnsi="宋体" w:eastAsia="宋体" w:cs="Times New Roman"/>
          </w:rPr>
          <w:delText>当前文件夹中</w:delText>
        </w:r>
      </w:del>
      <w:del w:id="69" w:author="粉末儿" w:date="2022-05-24T13:40:55Z">
        <w:r>
          <w:rPr>
            <w:rFonts w:hint="eastAsia" w:ascii="宋体" w:hAnsi="宋体" w:eastAsia="宋体" w:cs="Times New Roman"/>
          </w:rPr>
          <w:delText>，解压后</w:delText>
        </w:r>
      </w:del>
      <w:del w:id="70" w:author="粉末儿" w:date="2022-05-24T13:40:55Z">
        <w:r>
          <w:rPr>
            <w:rFonts w:ascii="宋体" w:hAnsi="宋体" w:eastAsia="宋体" w:cs="Times New Roman"/>
          </w:rPr>
          <w:delText>会产生“</w:delText>
        </w:r>
      </w:del>
      <w:del w:id="71" w:author="粉末儿" w:date="2022-05-24T13:40:55Z">
        <w:r>
          <w:rPr>
            <w:rFonts w:hint="eastAsia" w:ascii="宋体" w:hAnsi="宋体" w:eastAsia="宋体" w:cs="Times New Roman"/>
          </w:rPr>
          <w:delText>考试</w:delText>
        </w:r>
      </w:del>
      <w:del w:id="72" w:author="粉末儿" w:date="2022-05-24T13:40:55Z">
        <w:r>
          <w:rPr>
            <w:rFonts w:ascii="宋体" w:hAnsi="宋体" w:eastAsia="宋体" w:cs="Times New Roman"/>
          </w:rPr>
          <w:delText>资源”和“</w:delText>
        </w:r>
      </w:del>
      <w:del w:id="73" w:author="粉末儿" w:date="2022-05-24T13:40:55Z">
        <w:r>
          <w:rPr>
            <w:rFonts w:hint="eastAsia" w:ascii="宋体" w:hAnsi="宋体" w:eastAsia="宋体" w:cs="Times New Roman"/>
          </w:rPr>
          <w:delText>work</w:delText>
        </w:r>
      </w:del>
      <w:del w:id="74" w:author="粉末儿" w:date="2022-05-24T13:40:55Z">
        <w:r>
          <w:rPr>
            <w:rFonts w:ascii="宋体" w:hAnsi="宋体" w:eastAsia="宋体" w:cs="Times New Roman"/>
          </w:rPr>
          <w:delText>” 两个文件夹</w:delText>
        </w:r>
      </w:del>
      <w:del w:id="75" w:author="粉末儿" w:date="2022-05-24T13:40:55Z">
        <w:r>
          <w:rPr>
            <w:rFonts w:hint="eastAsia" w:ascii="宋体" w:hAnsi="宋体" w:eastAsia="宋体" w:cs="Times New Roman"/>
          </w:rPr>
          <w:delText>。</w:delText>
        </w:r>
      </w:del>
    </w:p>
    <w:p>
      <w:pPr>
        <w:pStyle w:val="33"/>
        <w:ind w:firstLine="422"/>
        <w:rPr>
          <w:del w:id="76" w:author="粉末儿" w:date="2022-05-24T13:40:55Z"/>
          <w:b/>
          <w:bCs/>
        </w:rPr>
      </w:pPr>
      <w:del w:id="77" w:author="粉末儿" w:date="2022-05-24T13:40:55Z">
        <w:r>
          <w:rPr>
            <w:rFonts w:hint="eastAsia"/>
            <w:b/>
            <w:bCs/>
          </w:rPr>
          <w:delText>3、</w:delText>
        </w:r>
      </w:del>
      <w:del w:id="78" w:author="粉末儿" w:date="2022-05-24T13:40:55Z">
        <w:r>
          <w:rPr>
            <w:b/>
            <w:bCs/>
          </w:rPr>
          <w:delText>考试中的截图均存放到“C:\JoyWork\</w:delText>
        </w:r>
      </w:del>
      <w:del w:id="79" w:author="粉末儿" w:date="2022-05-24T13:40:55Z">
        <w:r>
          <w:rPr>
            <w:rFonts w:hint="eastAsia"/>
            <w:b/>
            <w:bCs/>
          </w:rPr>
          <w:delText>01\work\</w:delText>
        </w:r>
      </w:del>
      <w:del w:id="80" w:author="粉末儿" w:date="2022-05-24T13:40:55Z">
        <w:r>
          <w:rPr>
            <w:b/>
            <w:bCs/>
          </w:rPr>
          <w:delText>图集.docx”文件中</w:delText>
        </w:r>
      </w:del>
      <w:del w:id="81" w:author="粉末儿" w:date="2022-05-24T13:40:55Z">
        <w:r>
          <w:rPr>
            <w:rFonts w:hint="eastAsia"/>
            <w:b/>
            <w:bCs/>
          </w:rPr>
          <w:delText xml:space="preserve">。 </w:delText>
        </w:r>
      </w:del>
    </w:p>
    <w:p>
      <w:pPr>
        <w:pStyle w:val="33"/>
        <w:ind w:firstLine="422"/>
        <w:rPr>
          <w:del w:id="82" w:author="粉末儿" w:date="2022-05-24T13:40:55Z"/>
          <w:b/>
          <w:bCs/>
        </w:rPr>
      </w:pPr>
      <w:del w:id="83" w:author="粉末儿" w:date="2022-05-24T13:40:55Z">
        <w:r>
          <w:rPr>
            <w:b/>
            <w:bCs/>
          </w:rPr>
          <w:delText>4</w:delText>
        </w:r>
      </w:del>
      <w:del w:id="84" w:author="粉末儿" w:date="2022-05-24T13:40:55Z">
        <w:r>
          <w:rPr>
            <w:rFonts w:hint="eastAsia"/>
            <w:b/>
            <w:bCs/>
          </w:rPr>
          <w:delText>、考试结束提交的源码工程必须是编译通过的，否则源码功能部分不予评分。</w:delText>
        </w:r>
      </w:del>
    </w:p>
    <w:p>
      <w:pPr>
        <w:pStyle w:val="33"/>
        <w:ind w:firstLine="422"/>
        <w:rPr>
          <w:del w:id="85" w:author="粉末儿" w:date="2022-05-24T13:40:55Z"/>
          <w:b/>
          <w:bCs/>
        </w:rPr>
      </w:pPr>
      <w:del w:id="86" w:author="粉末儿" w:date="2022-05-24T13:40:55Z">
        <w:r>
          <w:rPr>
            <w:b/>
            <w:bCs/>
          </w:rPr>
          <w:delText>5</w:delText>
        </w:r>
      </w:del>
      <w:del w:id="87" w:author="粉末儿" w:date="2022-05-24T13:40:55Z">
        <w:r>
          <w:rPr>
            <w:rFonts w:hint="eastAsia"/>
            <w:b/>
            <w:bCs/>
          </w:rPr>
          <w:delText>、考试时间截止</w:delText>
        </w:r>
      </w:del>
      <w:del w:id="88" w:author="粉末儿" w:date="2022-05-24T13:40:55Z">
        <w:r>
          <w:rPr>
            <w:b/>
            <w:bCs/>
          </w:rPr>
          <w:delText>后</w:delText>
        </w:r>
      </w:del>
      <w:del w:id="89" w:author="粉末儿" w:date="2022-05-24T13:40:55Z">
        <w:r>
          <w:rPr>
            <w:rFonts w:hint="eastAsia"/>
            <w:b/>
            <w:bCs/>
          </w:rPr>
          <w:delText>，应确</w:delText>
        </w:r>
      </w:del>
      <w:del w:id="90" w:author="粉末儿" w:date="2022-05-24T13:40:55Z">
        <w:r>
          <w:rPr>
            <w:b/>
            <w:bCs/>
          </w:rPr>
          <w:delText>保</w:delText>
        </w:r>
      </w:del>
      <w:del w:id="91" w:author="粉末儿" w:date="2022-05-24T13:40:55Z">
        <w:r>
          <w:rPr>
            <w:rFonts w:hint="eastAsia"/>
            <w:b/>
            <w:bCs/>
          </w:rPr>
          <w:delText>“图集.doc</w:delText>
        </w:r>
      </w:del>
      <w:del w:id="92" w:author="粉末儿" w:date="2022-05-24T13:40:55Z">
        <w:r>
          <w:rPr>
            <w:b/>
            <w:bCs/>
          </w:rPr>
          <w:delText>x</w:delText>
        </w:r>
      </w:del>
      <w:del w:id="93" w:author="粉末儿" w:date="2022-05-24T13:40:55Z">
        <w:r>
          <w:rPr>
            <w:rFonts w:hint="eastAsia"/>
            <w:b/>
            <w:bCs/>
          </w:rPr>
          <w:delText>”和</w:delText>
        </w:r>
      </w:del>
      <w:del w:id="94" w:author="粉末儿" w:date="2022-05-24T13:40:55Z">
        <w:r>
          <w:rPr>
            <w:b/>
            <w:bCs/>
          </w:rPr>
          <w:delText>源码工程文件</w:delText>
        </w:r>
      </w:del>
      <w:del w:id="95" w:author="粉末儿" w:date="2022-05-24T13:40:55Z">
        <w:r>
          <w:rPr>
            <w:rFonts w:hint="eastAsia"/>
            <w:b/>
            <w:bCs/>
          </w:rPr>
          <w:delText>已</w:delText>
        </w:r>
      </w:del>
      <w:del w:id="96" w:author="粉末儿" w:date="2022-05-24T13:40:55Z">
        <w:r>
          <w:rPr>
            <w:b/>
            <w:bCs/>
          </w:rPr>
          <w:delText>保存</w:delText>
        </w:r>
      </w:del>
      <w:del w:id="97" w:author="粉末儿" w:date="2022-05-24T13:40:55Z">
        <w:r>
          <w:rPr>
            <w:rFonts w:hint="eastAsia"/>
            <w:b/>
            <w:bCs/>
          </w:rPr>
          <w:delText>妥当，将“work”文件</w:delText>
        </w:r>
      </w:del>
      <w:del w:id="98" w:author="粉末儿" w:date="2022-05-24T13:40:55Z">
        <w:r>
          <w:rPr>
            <w:b/>
            <w:bCs/>
          </w:rPr>
          <w:delText>夹</w:delText>
        </w:r>
      </w:del>
      <w:del w:id="99" w:author="粉末儿" w:date="2022-05-24T13:40:55Z">
        <w:r>
          <w:rPr>
            <w:rFonts w:hint="eastAsia"/>
            <w:b/>
            <w:bCs/>
          </w:rPr>
          <w:delText>压缩成“w</w:delText>
        </w:r>
      </w:del>
      <w:del w:id="100" w:author="粉末儿" w:date="2022-05-24T13:40:55Z">
        <w:r>
          <w:rPr>
            <w:b/>
            <w:bCs/>
          </w:rPr>
          <w:delText>ork.zip</w:delText>
        </w:r>
      </w:del>
      <w:del w:id="101" w:author="粉末儿" w:date="2022-05-24T13:40:55Z">
        <w:r>
          <w:rPr>
            <w:rFonts w:hint="eastAsia"/>
            <w:b/>
            <w:bCs/>
          </w:rPr>
          <w:delText>”文件</w:delText>
        </w:r>
      </w:del>
      <w:del w:id="102" w:author="粉末儿" w:date="2022-05-24T13:40:55Z">
        <w:r>
          <w:rPr>
            <w:b/>
            <w:bCs/>
          </w:rPr>
          <w:delText>，</w:delText>
        </w:r>
      </w:del>
      <w:del w:id="103" w:author="粉末儿" w:date="2022-05-24T13:40:55Z">
        <w:r>
          <w:rPr>
            <w:rFonts w:hint="eastAsia"/>
            <w:b/>
            <w:bCs/>
          </w:rPr>
          <w:delText>点</w:delText>
        </w:r>
      </w:del>
      <w:del w:id="104" w:author="粉末儿" w:date="2022-05-24T13:40:55Z">
        <w:r>
          <w:rPr>
            <w:b/>
            <w:bCs/>
          </w:rPr>
          <w:delText>击“</w:delText>
        </w:r>
      </w:del>
      <w:del w:id="105" w:author="粉末儿" w:date="2022-05-24T13:40:55Z">
        <w:r>
          <w:rPr>
            <w:rFonts w:hint="eastAsia"/>
            <w:b/>
            <w:bCs/>
          </w:rPr>
          <w:delText>上</w:delText>
        </w:r>
      </w:del>
      <w:del w:id="106" w:author="粉末儿" w:date="2022-05-24T13:40:55Z">
        <w:r>
          <w:rPr>
            <w:b/>
            <w:bCs/>
          </w:rPr>
          <w:delText>传文件”</w:delText>
        </w:r>
      </w:del>
      <w:del w:id="107" w:author="粉末儿" w:date="2022-05-24T13:40:55Z">
        <w:r>
          <w:rPr>
            <w:rFonts w:hint="eastAsia"/>
            <w:b/>
            <w:bCs/>
          </w:rPr>
          <w:delText>将压缩后</w:delText>
        </w:r>
      </w:del>
      <w:del w:id="108" w:author="粉末儿" w:date="2022-05-24T13:40:55Z">
        <w:r>
          <w:rPr>
            <w:b/>
            <w:bCs/>
          </w:rPr>
          <w:delText>的“</w:delText>
        </w:r>
      </w:del>
      <w:del w:id="109" w:author="粉末儿" w:date="2022-05-24T13:40:55Z">
        <w:r>
          <w:rPr>
            <w:rFonts w:hint="eastAsia"/>
            <w:b/>
            <w:bCs/>
          </w:rPr>
          <w:delText>work.zip</w:delText>
        </w:r>
      </w:del>
      <w:del w:id="110" w:author="粉末儿" w:date="2022-05-24T13:40:55Z">
        <w:r>
          <w:rPr>
            <w:b/>
            <w:bCs/>
          </w:rPr>
          <w:delText>”</w:delText>
        </w:r>
      </w:del>
      <w:del w:id="111" w:author="粉末儿" w:date="2022-05-24T13:40:55Z">
        <w:r>
          <w:rPr>
            <w:rFonts w:hint="eastAsia"/>
            <w:b/>
            <w:bCs/>
          </w:rPr>
          <w:delText>上传</w:delText>
        </w:r>
      </w:del>
      <w:del w:id="112" w:author="粉末儿" w:date="2022-05-24T13:40:55Z">
        <w:r>
          <w:rPr>
            <w:b/>
            <w:bCs/>
          </w:rPr>
          <w:delText>至</w:delText>
        </w:r>
      </w:del>
      <w:del w:id="113" w:author="粉末儿" w:date="2022-05-24T13:40:55Z">
        <w:r>
          <w:rPr>
            <w:rFonts w:hint="eastAsia"/>
            <w:b/>
            <w:bCs/>
          </w:rPr>
          <w:delText>服务</w:delText>
        </w:r>
      </w:del>
      <w:del w:id="114" w:author="粉末儿" w:date="2022-05-24T13:40:55Z">
        <w:r>
          <w:rPr>
            <w:b/>
            <w:bCs/>
          </w:rPr>
          <w:delText>器指定目录</w:delText>
        </w:r>
      </w:del>
      <w:del w:id="115" w:author="粉末儿" w:date="2022-05-24T13:40:55Z">
        <w:r>
          <w:rPr>
            <w:rFonts w:hint="eastAsia"/>
            <w:b/>
            <w:bCs/>
          </w:rPr>
          <w:delText>。</w:delText>
        </w:r>
      </w:del>
    </w:p>
    <w:p>
      <w:pPr>
        <w:rPr>
          <w:del w:id="116" w:author="粉末儿" w:date="2022-05-24T13:40:55Z"/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1"/>
        </w:numPr>
        <w:ind w:firstLineChars="0"/>
        <w:rPr>
          <w:del w:id="117" w:author="粉末儿" w:date="2022-05-24T13:40:55Z"/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del w:id="118" w:author="粉末儿" w:date="2022-05-24T13:40:55Z">
        <w:r>
          <w:rPr>
            <w:rFonts w:hint="eastAsia" w:ascii="宋体" w:hAnsi="宋体" w:eastAsia="宋体"/>
            <w:b/>
            <w:color w:val="000000" w:themeColor="text1"/>
            <w14:textFill>
              <w14:solidFill>
                <w14:schemeClr w14:val="tx1"/>
              </w14:solidFill>
            </w14:textFill>
          </w:rPr>
          <w:delText>任务</w:delText>
        </w:r>
      </w:del>
      <w:del w:id="119" w:author="粉末儿" w:date="2022-05-24T13:40:55Z">
        <w:r>
          <w:rPr>
            <w:rFonts w:ascii="宋体" w:hAnsi="宋体" w:eastAsia="宋体"/>
            <w:b/>
            <w:color w:val="000000" w:themeColor="text1"/>
            <w14:textFill>
              <w14:solidFill>
                <w14:schemeClr w14:val="tx1"/>
              </w14:solidFill>
            </w14:textFill>
          </w:rPr>
          <w:delText>描述</w:delText>
        </w:r>
      </w:del>
      <w:del w:id="120" w:author="粉末儿" w:date="2022-05-24T13:40:55Z">
        <w:r>
          <w:rPr>
            <w:rFonts w:hint="eastAsia" w:ascii="宋体" w:hAnsi="宋体" w:eastAsia="宋体"/>
            <w:b/>
            <w:color w:val="000000" w:themeColor="text1"/>
            <w14:textFill>
              <w14:solidFill>
                <w14:schemeClr w14:val="tx1"/>
              </w14:solidFill>
            </w14:textFill>
          </w:rPr>
          <w:delText>与功能</w:delText>
        </w:r>
      </w:del>
      <w:del w:id="121" w:author="粉末儿" w:date="2022-05-24T13:40:55Z">
        <w:r>
          <w:rPr>
            <w:rFonts w:ascii="宋体" w:hAnsi="宋体" w:eastAsia="宋体"/>
            <w:b/>
            <w:color w:val="000000" w:themeColor="text1"/>
            <w14:textFill>
              <w14:solidFill>
                <w14:schemeClr w14:val="tx1"/>
              </w14:solidFill>
            </w14:textFill>
          </w:rPr>
          <w:delText>要求：</w:delText>
        </w:r>
      </w:del>
      <w:del w:id="122" w:author="粉末儿" w:date="2022-05-24T13:40:55Z">
        <w:r>
          <w:rPr>
            <w:rFonts w:hint="eastAsia" w:ascii="宋体" w:hAnsi="宋体" w:eastAsia="宋体"/>
            <w:b/>
            <w:color w:val="000000" w:themeColor="text1"/>
            <w14:textFill>
              <w14:solidFill>
                <w14:schemeClr w14:val="tx1"/>
              </w14:solidFill>
            </w14:textFill>
          </w:rPr>
          <w:delText xml:space="preserve"> </w:delText>
        </w:r>
      </w:del>
    </w:p>
    <w:p>
      <w:pPr>
        <w:pStyle w:val="17"/>
        <w:ind w:left="720" w:firstLine="0" w:firstLineChars="0"/>
        <w:rPr>
          <w:del w:id="123" w:author="粉末儿" w:date="2022-05-24T13:40:55Z"/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9082" w:type="dxa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4" w:author="粉末儿" w:date="2022-05-24T13:40:55Z"/>
        </w:trPr>
        <w:tc>
          <w:tcPr>
            <w:tcW w:w="9082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del w:id="125" w:author="粉末儿" w:date="2022-05-24T13:40:55Z"/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del w:id="126" w:author="粉末儿" w:date="2022-05-24T13:40:55Z">
              <w:r>
                <w:rPr>
                  <w:rFonts w:hint="eastAsia"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任务一描</w:delText>
              </w:r>
            </w:del>
            <w:del w:id="127" w:author="粉末儿" w:date="2022-05-24T13:40:55Z">
              <w:r>
                <w:rPr>
                  <w:rFonts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述</w:delText>
              </w:r>
            </w:del>
            <w:del w:id="128" w:author="粉末儿" w:date="2022-05-24T13:40:55Z">
              <w:r>
                <w:rPr>
                  <w:rFonts w:hint="eastAsia"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：</w:delText>
              </w:r>
            </w:del>
          </w:p>
          <w:p>
            <w:pPr>
              <w:ind w:firstLine="402" w:firstLineChars="200"/>
              <w:rPr>
                <w:del w:id="129" w:author="粉末儿" w:date="2022-05-24T13:40:55Z"/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del w:id="130" w:author="粉末儿" w:date="2022-05-24T13:40:55Z">
              <w:r>
                <w:rPr>
                  <w:rFonts w:hint="eastAsia"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实现基于</w:delText>
              </w:r>
            </w:del>
            <w:del w:id="131" w:author="粉末儿" w:date="2022-05-24T13:40:55Z">
              <w:r>
                <w:rPr>
                  <w:rFonts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BasicRF</w:delText>
              </w:r>
            </w:del>
            <w:del w:id="132" w:author="粉末儿" w:date="2022-05-24T13:40:55Z">
              <w:r>
                <w:rPr>
                  <w:rFonts w:hint="eastAsia"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无线</w:delText>
              </w:r>
            </w:del>
            <w:del w:id="133" w:author="粉末儿" w:date="2022-05-24T13:40:55Z">
              <w:r>
                <w:rPr>
                  <w:rFonts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通信</w:delText>
              </w:r>
            </w:del>
            <w:del w:id="134" w:author="粉末儿" w:date="2022-05-24T13:40:55Z">
              <w:r>
                <w:rPr>
                  <w:rFonts w:hint="eastAsia"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应用</w:delText>
              </w:r>
            </w:del>
            <w:del w:id="135" w:author="粉末儿" w:date="2022-05-24T13:40:55Z">
              <w:r>
                <w:rPr>
                  <w:rFonts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的</w:delText>
              </w:r>
            </w:del>
            <w:del w:id="136" w:author="粉末儿" w:date="2022-05-24T13:40:55Z">
              <w:r>
                <w:rPr>
                  <w:rFonts w:hint="eastAsia"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环境</w:delText>
              </w:r>
            </w:del>
            <w:del w:id="137" w:author="粉末儿" w:date="2022-05-24T13:40:55Z">
              <w:r>
                <w:rPr>
                  <w:rFonts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监</w:delText>
              </w:r>
            </w:del>
            <w:del w:id="138" w:author="粉末儿" w:date="2022-05-24T13:40:55Z">
              <w:r>
                <w:rPr>
                  <w:rFonts w:hint="eastAsia"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控</w:delText>
              </w:r>
            </w:del>
            <w:del w:id="139" w:author="粉末儿" w:date="2022-05-24T13:40:55Z">
              <w:r>
                <w:rPr>
                  <w:rFonts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系统</w:delText>
              </w:r>
            </w:del>
            <w:del w:id="140" w:author="粉末儿" w:date="2022-05-24T13:40:55Z">
              <w:r>
                <w:rPr>
                  <w:rFonts w:hint="eastAsia"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。</w:delText>
              </w:r>
            </w:del>
          </w:p>
          <w:p>
            <w:pPr>
              <w:ind w:firstLine="420" w:firstLineChars="200"/>
              <w:rPr>
                <w:del w:id="141" w:author="粉末儿" w:date="2022-05-24T13:40:55Z"/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del w:id="142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系统硬件</w:delText>
              </w:r>
            </w:del>
            <w:del w:id="143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主要由ZigBee模块（白板</w:delText>
              </w:r>
            </w:del>
            <w:del w:id="144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+</w:delText>
              </w:r>
            </w:del>
            <w:del w:id="145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黑板各一</w:delText>
              </w:r>
            </w:del>
            <w:del w:id="146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块</w:delText>
              </w:r>
            </w:del>
            <w:del w:id="147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）</w:delText>
              </w:r>
            </w:del>
            <w:del w:id="148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、温湿度光敏</w:delText>
              </w:r>
            </w:del>
            <w:del w:id="149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传感器</w:delText>
              </w:r>
            </w:del>
            <w:del w:id="150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、继电器模块、报警灯模块组成。</w:delText>
              </w:r>
            </w:del>
          </w:p>
          <w:p>
            <w:pPr>
              <w:rPr>
                <w:del w:id="151" w:author="粉末儿" w:date="2022-05-24T13:40:55Z"/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del w:id="152" w:author="粉末儿" w:date="2022-05-24T13:40:55Z">
              <w:r>
                <w:rPr>
                  <w:rFonts w:hint="eastAsia" w:ascii="宋体" w:hAnsi="宋体" w:eastAsia="宋体" w:cs="Times New Roman"/>
                  <w:b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系统</w:delText>
              </w:r>
            </w:del>
            <w:del w:id="153" w:author="粉末儿" w:date="2022-05-24T13:40:55Z">
              <w:r>
                <w:rPr>
                  <w:rFonts w:ascii="宋体" w:hAnsi="宋体" w:eastAsia="宋体" w:cs="Times New Roman"/>
                  <w:b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说明：</w:delText>
              </w:r>
            </w:del>
          </w:p>
          <w:p>
            <w:pPr>
              <w:ind w:firstLine="420" w:firstLineChars="200"/>
              <w:rPr>
                <w:del w:id="154" w:author="粉末儿" w:date="2022-05-24T13:40:55Z"/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del w:id="155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1、</w:delText>
              </w:r>
            </w:del>
            <w:del w:id="156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取1</w:delText>
              </w:r>
            </w:del>
            <w:del w:id="157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块</w:delText>
              </w:r>
            </w:del>
            <w:del w:id="158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ZigBee模块（</w:delText>
              </w:r>
            </w:del>
            <w:del w:id="159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黑板</w:delText>
              </w:r>
            </w:del>
            <w:del w:id="160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）</w:delText>
              </w:r>
            </w:del>
            <w:del w:id="161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与</w:delText>
              </w:r>
            </w:del>
            <w:del w:id="162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1</w:delText>
              </w:r>
            </w:del>
            <w:del w:id="163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个温湿度光敏传感器模块组成无线采集节点，采集光照数据；</w:delText>
              </w:r>
            </w:del>
          </w:p>
          <w:p>
            <w:pPr>
              <w:ind w:firstLine="420" w:firstLineChars="200"/>
              <w:rPr>
                <w:del w:id="164" w:author="粉末儿" w:date="2022-05-24T13:40:55Z"/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del w:id="165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2</w:delText>
              </w:r>
            </w:del>
            <w:del w:id="166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、取</w:delText>
              </w:r>
            </w:del>
            <w:del w:id="167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1</w:delText>
              </w:r>
            </w:del>
            <w:del w:id="168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块</w:delText>
              </w:r>
            </w:del>
            <w:del w:id="169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ZigBee模块（</w:delText>
              </w:r>
            </w:del>
            <w:del w:id="170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白板</w:delText>
              </w:r>
            </w:del>
            <w:del w:id="171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）</w:delText>
              </w:r>
            </w:del>
            <w:del w:id="172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与继电器模块、报警灯模块组成无线汇聚节点；</w:delText>
              </w:r>
            </w:del>
          </w:p>
          <w:p>
            <w:pPr>
              <w:ind w:firstLine="420" w:firstLineChars="200"/>
              <w:rPr>
                <w:del w:id="173" w:author="粉末儿" w:date="2022-05-24T13:40:55Z"/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del w:id="174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3</w:delText>
              </w:r>
            </w:del>
            <w:del w:id="175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、</w:delText>
              </w:r>
            </w:del>
            <w:del w:id="176" w:author="粉末儿" w:date="2022-05-24T13:40:55Z">
              <w:r>
                <w:rPr>
                  <w:rFonts w:hint="eastAsia" w:ascii="宋体" w:hAnsi="宋体" w:eastAsia="宋体" w:cs="Times New Roman"/>
                  <w:b w:val="0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采集节点将采集到的光照数据经BasicRF无线传输到汇聚节点，汇聚节点根据获取到的光照值控制报警灯亮灭功能。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77" w:author="粉末儿" w:date="2022-05-24T13:40:55Z"/>
        </w:trPr>
        <w:tc>
          <w:tcPr>
            <w:tcW w:w="9082" w:type="dxa"/>
          </w:tcPr>
          <w:p>
            <w:pPr>
              <w:rPr>
                <w:del w:id="178" w:author="粉末儿" w:date="2022-05-24T13:40:55Z"/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del w:id="179" w:author="粉末儿" w:date="2022-05-24T13:40:55Z">
              <w:r>
                <w:rPr>
                  <w:rFonts w:hint="eastAsia"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设备</w:delText>
              </w:r>
            </w:del>
            <w:del w:id="180" w:author="粉末儿" w:date="2022-05-24T13:40:55Z">
              <w:r>
                <w:rPr>
                  <w:rFonts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列表：</w:delText>
              </w:r>
            </w:del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del w:id="181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182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PC机一台</w:delText>
              </w:r>
            </w:del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del w:id="183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184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NEWLab实验平台（含电源线、电子线）1套</w:delText>
              </w:r>
            </w:del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del w:id="185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186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CC Debugger仿真器1个</w:delText>
              </w:r>
            </w:del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del w:id="187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188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ZigBee模块白板（含天线）1块</w:delText>
              </w:r>
            </w:del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del w:id="189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190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ZigBee模块黑板（含天线</w:delText>
              </w:r>
            </w:del>
            <w:del w:id="191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、</w:delText>
              </w:r>
            </w:del>
            <w:del w:id="192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ZigBee电源适配器）1块</w:delText>
              </w:r>
            </w:del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del w:id="193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194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温湿度光敏传感器 1个（或光敏二极管传感器 1个）</w:delText>
              </w:r>
            </w:del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del w:id="195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196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报警模块和继电器模块各1块</w:delText>
              </w:r>
            </w:del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del w:id="197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198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USB转串口线1条</w:delText>
              </w:r>
            </w:del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del w:id="199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00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导线若干</w:delText>
              </w:r>
            </w:del>
          </w:p>
          <w:p>
            <w:pPr>
              <w:rPr>
                <w:del w:id="201" w:author="粉末儿" w:date="2022-05-24T13:40:55Z"/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del w:id="202" w:author="粉末儿" w:date="2022-05-24T13:40:55Z"/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del w:id="203" w:author="粉末儿" w:date="2022-05-24T13:40:55Z">
              <w:r>
                <w:rPr>
                  <w:rFonts w:hint="eastAsia"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接</w:delText>
              </w:r>
            </w:del>
            <w:del w:id="204" w:author="粉末儿" w:date="2022-05-24T13:40:55Z">
              <w:r>
                <w:rPr>
                  <w:rFonts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线图：</w:delText>
              </w:r>
            </w:del>
          </w:p>
          <w:p>
            <w:pPr>
              <w:jc w:val="center"/>
              <w:rPr>
                <w:del w:id="205" w:author="粉末儿" w:date="2022-05-24T13:40:55Z"/>
              </w:rPr>
            </w:pPr>
          </w:p>
          <w:p>
            <w:pPr>
              <w:jc w:val="center"/>
              <w:rPr>
                <w:del w:id="206" w:author="粉末儿" w:date="2022-05-24T13:40:55Z"/>
              </w:rPr>
            </w:pPr>
            <w:del w:id="207" w:author="粉末儿" w:date="2022-05-24T13:40:55Z">
              <w:r>
                <w:rPr>
                  <w:rFonts w:hint="eastAsia"/>
                </w:rPr>
                <w:drawing>
                  <wp:inline distT="0" distB="0" distL="114300" distR="114300">
                    <wp:extent cx="4196080" cy="1847850"/>
                    <wp:effectExtent l="0" t="0" r="0" b="11430"/>
                    <wp:docPr id="2" name="图片 2" descr="1B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图片 2" descr="1B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96080" cy="18478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>
            <w:pPr>
              <w:jc w:val="left"/>
              <w:rPr>
                <w:del w:id="209" w:author="粉末儿" w:date="2022-05-24T13:40:55Z"/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del w:id="210" w:author="粉末儿" w:date="2022-05-24T13:40:55Z">
              <w:r>
                <w:rPr>
                  <w:rFonts w:hint="eastAsia" w:ascii="宋体" w:hAnsi="宋体" w:eastAsia="宋体" w:cs="Times New Roman"/>
                  <w:b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任务要求：</w:delText>
              </w:r>
            </w:del>
          </w:p>
          <w:p>
            <w:pPr>
              <w:ind w:firstLine="0" w:firstLineChars="0"/>
              <w:rPr>
                <w:del w:id="211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12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1、按照接线图，选择合适的设备，进行线路连接：</w:delText>
              </w:r>
            </w:del>
          </w:p>
          <w:p>
            <w:pPr>
              <w:ind w:firstLine="420" w:firstLineChars="200"/>
              <w:rPr>
                <w:del w:id="213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14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（1）ZigBee模块（黑板）连接</w:delText>
              </w:r>
            </w:del>
            <w:del w:id="215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温湿度光敏</w:delText>
              </w:r>
            </w:del>
            <w:del w:id="216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传感器</w:delText>
              </w:r>
            </w:del>
            <w:del w:id="217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传感器；</w:delText>
              </w:r>
            </w:del>
          </w:p>
          <w:p>
            <w:pPr>
              <w:ind w:firstLine="420" w:firstLineChars="200"/>
              <w:rPr>
                <w:del w:id="218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19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（2）ZigBee模块（白板）的J16口与继电器模块J5口互相连接；继电器模块J11口连接报警灯模块+5V，继电器模块J12口连接到NEWLab实验平台+5V,报警灯模块-5V连接NEWLab实验平台-5V。</w:delText>
              </w:r>
            </w:del>
            <w:del w:id="220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（注意：报警灯模块为1</w:delText>
              </w:r>
            </w:del>
            <w:del w:id="221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2V</w:delText>
              </w:r>
            </w:del>
            <w:del w:id="222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时，连接N</w:delText>
              </w:r>
            </w:del>
            <w:del w:id="223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EWL</w:delText>
              </w:r>
            </w:del>
            <w:del w:id="224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ab平台1</w:delText>
              </w:r>
            </w:del>
            <w:del w:id="225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2V</w:delText>
              </w:r>
            </w:del>
            <w:del w:id="226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电源；报警灯模块为5</w:delText>
              </w:r>
            </w:del>
            <w:del w:id="227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V</w:delText>
              </w:r>
            </w:del>
            <w:del w:id="228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时，连接N</w:delText>
              </w:r>
            </w:del>
            <w:del w:id="229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EWL</w:delText>
              </w:r>
            </w:del>
            <w:del w:id="230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ab平台5</w:delText>
              </w:r>
            </w:del>
            <w:del w:id="231" w:author="粉末儿" w:date="2022-05-24T13:40:55Z">
              <w:r>
                <w:rPr>
                  <w:rFonts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V</w:delText>
              </w:r>
            </w:del>
            <w:del w:id="232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电源。切记不可连错造成报警灯模块的烧毁）</w:delText>
              </w:r>
            </w:del>
          </w:p>
          <w:p>
            <w:pPr>
              <w:ind w:firstLine="420" w:firstLineChars="200"/>
              <w:jc w:val="left"/>
              <w:rPr>
                <w:del w:id="233" w:author="粉末儿" w:date="2022-05-24T13:40:55Z"/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del w:id="234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35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2、</w:delText>
              </w:r>
            </w:del>
            <w:del w:id="236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 xml:space="preserve">BasicRf工程开发： </w:delText>
              </w:r>
            </w:del>
          </w:p>
          <w:p>
            <w:pPr>
              <w:ind w:firstLine="420" w:firstLineChars="200"/>
              <w:rPr>
                <w:del w:id="237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38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（1）在IAR中创建基于CC2530的BasicRf开发工程，工程保存到“..\work\ZigBee\Project”中，工程文件为test.ewp。</w:delText>
              </w:r>
            </w:del>
          </w:p>
          <w:p>
            <w:pPr>
              <w:ind w:firstLine="420" w:firstLineChars="200"/>
              <w:rPr>
                <w:del w:id="239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40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（2）把“..\work\</w:delText>
              </w:r>
            </w:del>
            <w:del w:id="241" w:author="粉末儿" w:date="2022-05-24T13:40:55Z">
              <w:r>
                <w:rPr>
                  <w:rFonts w:hint="eastAsia" w:ascii="宋体" w:hAnsi="宋体" w:eastAsia="宋体" w:cs="Times New Roman"/>
                  <w:bCs w:val="0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ZigBee</w:delText>
              </w:r>
            </w:del>
            <w:del w:id="242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 xml:space="preserve"> \CC2530_lib\”中的app、basicrf、board、common、mylib、utils共6个文件夹中的内容添加到IAR工程中。</w:delText>
              </w:r>
            </w:del>
          </w:p>
          <w:p>
            <w:pPr>
              <w:ind w:firstLine="420" w:firstLineChars="200"/>
              <w:rPr>
                <w:del w:id="243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44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（3）在IAR项目工作组(workspace)中增加EndDev模块,将考试资源目录中的“4.ZigBee模块工程资源\Project”文件夹中的“EndDev.c”文件复制到</w:delText>
              </w:r>
            </w:del>
            <w:del w:id="245" w:author="粉末儿" w:date="2022-05-24T13:40:55Z">
              <w:r>
                <w:rPr>
                  <w:rFonts w:hint="eastAsia" w:ascii="宋体" w:hAnsi="宋体" w:eastAsia="宋体" w:cs="Times New Roman"/>
                  <w:b w:val="0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“..\work\</w:delText>
              </w:r>
            </w:del>
            <w:del w:id="246" w:author="粉末儿" w:date="2022-05-24T13:40:55Z">
              <w:r>
                <w:rPr>
                  <w:rFonts w:hint="eastAsia" w:ascii="宋体" w:hAnsi="宋体" w:eastAsia="宋体" w:cs="Times New Roman"/>
                  <w:bCs w:val="0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ZigBee\</w:delText>
              </w:r>
            </w:del>
            <w:del w:id="247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project\”目录下，并导入到工程中app目录下并保证编译通过。</w:delText>
              </w:r>
            </w:del>
          </w:p>
          <w:p>
            <w:pPr>
              <w:ind w:firstLine="420" w:firstLineChars="200"/>
              <w:rPr>
                <w:del w:id="248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49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（4）在IAR项目工作组(workspace)中增加GateDev模块,将考试资源目录中的“4.ZigBee模块工程资源\Project”文件夹中的“GateDev.c”文件复制到</w:delText>
              </w:r>
            </w:del>
            <w:del w:id="250" w:author="粉末儿" w:date="2022-05-24T13:40:55Z">
              <w:r>
                <w:rPr>
                  <w:rFonts w:hint="eastAsia" w:ascii="宋体" w:hAnsi="宋体" w:eastAsia="宋体" w:cs="Times New Roman"/>
                  <w:b w:val="0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“..\work\</w:delText>
              </w:r>
            </w:del>
            <w:del w:id="251" w:author="粉末儿" w:date="2022-05-24T13:40:55Z">
              <w:r>
                <w:rPr>
                  <w:rFonts w:hint="eastAsia" w:ascii="宋体" w:hAnsi="宋体" w:eastAsia="宋体" w:cs="Times New Roman"/>
                  <w:bCs w:val="0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ZigBee\</w:delText>
              </w:r>
            </w:del>
            <w:del w:id="252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project\”目录下，并导入到工程中app目录下并保证编译通过。</w:delText>
              </w:r>
            </w:del>
          </w:p>
          <w:p>
            <w:pPr>
              <w:ind w:firstLine="420" w:firstLineChars="200"/>
              <w:rPr>
                <w:del w:id="253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rPr>
                <w:del w:id="254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55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3、完善“GateDev.c”(ZigBee白板功能)和“EndDev.c” (ZigBee黑板功能)文件中相应代码，要求如下：</w:delText>
              </w:r>
            </w:del>
          </w:p>
          <w:p>
            <w:pPr>
              <w:ind w:firstLine="420" w:firstLineChars="200"/>
              <w:rPr>
                <w:del w:id="256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57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（1）配置和初始化EndDev（Channel为20， PANID为准考证号后4位，比如准考证号后4位为0234则PANID为0x0234，通信地址自定）。</w:delText>
              </w:r>
            </w:del>
          </w:p>
          <w:p>
            <w:pPr>
              <w:ind w:firstLine="420" w:firstLineChars="200"/>
              <w:rPr>
                <w:del w:id="258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59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（2）配置和初始化GateDev（Channel为20， PANID为准考证号后4位，比如准考证号后4位为0234则PANID为0x0234，通信地址自定）。</w:delText>
              </w:r>
            </w:del>
          </w:p>
          <w:p>
            <w:pPr>
              <w:ind w:firstLine="420" w:firstLineChars="200"/>
              <w:rPr>
                <w:del w:id="260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61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（3）在EndDev.c中添加代码实现以下功能：将EndDev采集到的光照数据，发送给GateDev模块，每3秒采集一次数据，发送给GateDev的数据格式协议可以自由定义。每次发送数据时，LED2指示灯亮0.1秒。</w:delText>
              </w:r>
            </w:del>
          </w:p>
          <w:p>
            <w:pPr>
              <w:ind w:firstLine="420" w:firstLineChars="200"/>
              <w:rPr>
                <w:del w:id="262" w:author="粉末儿" w:date="2022-05-24T13:40:55Z"/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del w:id="263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（4）在GateDev.c中添加代码实现以下功能：接收EndDev模块发送的数据，每收到数据时通信指示灯亮0.1秒，根据光照值控制报警器工作状态，如电压低于2V，关闭报警器，高于2V，打开报警器。报警控制使用P1.6端口（J16口）。（注意：可以根据实际场调节比较阈值，不限定为2V）。</w:delText>
              </w:r>
            </w:del>
          </w:p>
          <w:p>
            <w:pPr>
              <w:ind w:firstLine="420" w:firstLineChars="200"/>
              <w:jc w:val="left"/>
              <w:rPr>
                <w:del w:id="264" w:author="粉末儿" w:date="2022-05-24T13:40:55Z"/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jc w:val="left"/>
              <w:rPr>
                <w:del w:id="265" w:author="粉末儿" w:date="2022-05-24T13:40:55Z"/>
                <w:rFonts w:eastAsia="宋体"/>
              </w:rPr>
            </w:pPr>
            <w:del w:id="266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delText>4、</w:delText>
              </w:r>
            </w:del>
            <w:del w:id="267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2"/>
                  <w:sz w:val="21"/>
                  <w:szCs w:val="22"/>
                  <w14:textFill>
                    <w14:solidFill>
                      <w14:schemeClr w14:val="tx1"/>
                    </w14:solidFill>
                  </w14:textFill>
                </w:rPr>
                <w:delText>完成上述操作后，通过ZigBee模块采集的环境光照值，可以控制报警灯的开关</w:delText>
              </w:r>
            </w:del>
            <w:del w:id="268" w:author="粉末儿" w:date="2022-05-24T13:40:55Z">
              <w:r>
                <w:rPr>
                  <w:rFonts w:hint="eastAsia" w:ascii="宋体" w:hAnsi="宋体" w:eastAsia="宋体" w:cs="Times New Roman"/>
                  <w:color w:val="000000" w:themeColor="text1"/>
                  <w:kern w:val="0"/>
                  <w:sz w:val="20"/>
                  <w:szCs w:val="20"/>
                  <w14:textFill>
                    <w14:solidFill>
                      <w14:schemeClr w14:val="tx1"/>
                    </w14:solidFill>
                  </w14:textFill>
                </w:rPr>
                <w:delText>。</w:delText>
              </w:r>
            </w:del>
          </w:p>
          <w:p>
            <w:pPr>
              <w:pStyle w:val="33"/>
              <w:ind w:firstLine="0" w:firstLineChars="0"/>
              <w:rPr>
                <w:del w:id="269" w:author="粉末儿" w:date="2022-05-24T13:40:55Z"/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  <w:shd w:val="clear" w:color="auto" w:fill="F1F1F1" w:themeFill="background1" w:themeFillShade="F2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任务</w:t>
            </w:r>
            <w:del w:id="270" w:author="粉末儿" w:date="2022-05-24T13:40:59Z">
              <w:r>
                <w:rPr>
                  <w:rFonts w:hint="eastAsia" w:ascii="宋体" w:hAnsi="宋体" w:eastAsia="宋体" w:cs="Times New Roman"/>
                  <w:b/>
                  <w:kern w:val="0"/>
                  <w:sz w:val="20"/>
                  <w:szCs w:val="20"/>
                </w:rPr>
                <w:delText>二</w:delText>
              </w:r>
            </w:del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描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述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：</w:t>
            </w:r>
          </w:p>
          <w:p>
            <w:pPr>
              <w:ind w:firstLine="402" w:firstLineChars="200"/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基于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CAN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总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线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通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信技术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实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现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远程环境监测系统。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系统硬件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主要由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物联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网网关、M3主控模块、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火焰传感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器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、人体红外传感器、温湿度传感器组成。</w:t>
            </w: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说明：</w:t>
            </w:r>
            <w:bookmarkStart w:id="0" w:name="_GoBack"/>
            <w:bookmarkEnd w:id="0"/>
          </w:p>
          <w:p>
            <w:pPr>
              <w:ind w:firstLine="420" w:firstLineChars="200"/>
              <w:jc w:val="left"/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1、取3块M3主控模块组成CAN网络，其中安装火焰传感器的是CAN终端节点1、安装人体红外传感器的是CAN终端节点2、安装温湿度传感器的是CAN网关节点。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2、</w:t>
            </w:r>
            <w:r>
              <w:rPr>
                <w:rFonts w:hint="eastAsia" w:ascii="宋体" w:hAnsi="宋体" w:eastAsia="宋体" w:cs="Times New Roman"/>
                <w:b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采集节点将采集到的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火焰、人体红外</w:t>
            </w:r>
            <w:r>
              <w:rPr>
                <w:rFonts w:hint="eastAsia" w:ascii="宋体" w:hAnsi="宋体" w:eastAsia="宋体" w:cs="Times New Roman"/>
                <w:b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传感数据经CAN总线传输到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网关</w:t>
            </w:r>
            <w:r>
              <w:rPr>
                <w:rFonts w:hint="eastAsia" w:ascii="宋体" w:hAnsi="宋体" w:eastAsia="宋体" w:cs="Times New Roman"/>
                <w:b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节点，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并采集自身的温湿度数据，</w:t>
            </w:r>
            <w:r>
              <w:rPr>
                <w:rFonts w:hint="eastAsia" w:ascii="宋体" w:hAnsi="宋体" w:eastAsia="宋体" w:cs="Times New Roman"/>
                <w:b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通过RS-485总线连接物联网网关，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并通过物联网网关将传感数据实时上报云平台，实现远程环境监测。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设备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列表：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PC机1台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NEWLab实验平台（含电源线、电子线）1套</w:t>
            </w:r>
          </w:p>
          <w:p>
            <w:pPr>
              <w:pStyle w:val="17"/>
              <w:numPr>
                <w:ilvl w:val="0"/>
                <w:numId w:val="3"/>
              </w:numPr>
              <w:ind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物联网网关1个</w:t>
            </w:r>
          </w:p>
          <w:p>
            <w:pPr>
              <w:pStyle w:val="17"/>
              <w:numPr>
                <w:ilvl w:val="0"/>
                <w:numId w:val="3"/>
              </w:numPr>
              <w:ind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ST-Link仿真器 1个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M3主控模块3块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温湿度光敏传感器 1个（或温湿度传感器1个）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火焰传感器、人体红外传感器各1个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USB转串口线1条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CAN调试工具1个，RS233转RS485转接头1个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NEWLab智慧盒（含USB连接线）3个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网线、导线若干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工具包1套</w:t>
            </w:r>
          </w:p>
          <w:p>
            <w:pPr>
              <w:pStyle w:val="17"/>
              <w:numPr>
                <w:ilvl w:val="255"/>
                <w:numId w:val="0"/>
              </w:num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接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线图：</w:t>
            </w:r>
          </w:p>
          <w:p>
            <w:pPr>
              <w:pStyle w:val="17"/>
              <w:numPr>
                <w:ilvl w:val="255"/>
                <w:numId w:val="0"/>
              </w:num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numPr>
                <w:ilvl w:val="255"/>
                <w:numId w:val="0"/>
              </w:numPr>
              <w:jc w:val="center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64785" cy="3291840"/>
                  <wp:effectExtent l="0" t="0" r="0" b="0"/>
                  <wp:docPr id="3" name="图片 3" descr="1AA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AA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7"/>
              <w:numPr>
                <w:ilvl w:val="255"/>
                <w:numId w:val="0"/>
              </w:num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任务要求：</w:t>
            </w:r>
          </w:p>
          <w:p>
            <w:pP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1、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按照接线图，选择合适的设备，进行线路连接：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（1）取3块M3主控模块，分别安装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火焰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传感器、人体红外传感器、温湿度传感器，并将3块M3主控模块的J7口CANH、CANL互相连接；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（2）将CAN网关节点的J5的A485+、B485-连接至网关的A1B1端口；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（3）将物联网网关的LAN口与考试电脑(PC)通过网线相连，物联网网关的WAN口与外网相连，并接通物联网网关的12V电源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numPr>
                <w:ilvl w:val="255"/>
                <w:numId w:val="0"/>
              </w:num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、固件烧写和地址配置：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（1）将考试资源目录中的“1.M3网关模块hex文件”文件夹中的“can网关节点.hex”文件下载到CAN网关节点M3主控板，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下载时要注意BOOT的正确连接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。将下载完成的界面进行截图保存至“图集.docx”中的1.png处。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注：如果在NEWLab实验平台上烧写失败，则使用智慧盒进行烧写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（2）将考试资源目录中的“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M3人体红外模块hex文件”文件夹中的“can终端节点.hex”文件下载到CAN终端节点2（人体红外模块）M3主控板，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下载时要注意BOOT的正确连接，</w:t>
            </w:r>
            <w:r>
              <w:rPr>
                <w:rFonts w:hint="eastAsia" w:ascii="宋体" w:hAnsi="宋体" w:eastAsia="宋体" w:cs="Times New Roman"/>
                <w:bCs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下载完成将界面截图保存至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“图集.docx”中的2.png处。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注：如果在NEWLab实验平台上烧写失败，则使用智慧盒进行烧写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（3）使用考试资源目录中的“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M3模块配置工具”配置CAN网关节点地址为0x0008，传感器类型为温湿度传感器，</w:t>
            </w:r>
            <w:r>
              <w:rPr>
                <w:rFonts w:hint="eastAsia" w:ascii="宋体" w:hAnsi="宋体" w:eastAsia="宋体" w:cs="Times New Roman"/>
                <w:bCs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截图保存至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“图集.docx”中的3.png处。配置CAN终端节点2（人体红外模块）地址为0x0007，传感器类型为人体红外传感器，</w:t>
            </w:r>
            <w:r>
              <w:rPr>
                <w:rFonts w:hint="eastAsia" w:ascii="宋体" w:hAnsi="宋体" w:eastAsia="宋体" w:cs="Times New Roman"/>
                <w:bCs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截图保存至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“图集.docx”中的4.png处。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注：如果在NEWLab实验平台上配置失败，则使用智慧盒进行配置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3、在云平台上创建项目：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（1）项目名称以“Test+准考证号后3位”命名。行业类别选择“工业物联”，联网方案选择“以太网”。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（2）创建设备，设备名称以“device+准考证号后3位”命名，通讯协议选择“TCP”, 设备标识为：NLE+准考证号后6位。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（3）创建完成后，把云平台项目信息（含项目名称、设备名称、设备标识、传输密钥、通信协议）截图保存至“图集.docx”中的5.png处。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（4) 配置物联网网关接入云平台，配置完成后，把配置信息（含平台账号、设备ID、设备标识、传输密钥、通信协议）截图保存至“图集.docx”中的6.png处。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4、CAN终端节点（火焰传感模块）M3工程开发：“..\work\canTerminal\” 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（1）直接指定模块的传感器类型为火焰传感器，采集火焰传感器数据，采集数据后，按照CAN通信格式将数据发送给CAN网关节点，发送数据时采集CAN通信地址为0x06。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（2）该M3模块发送火焰传感器数据时，采用每间隔1.5秒发送一次火焰传感器数据。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配置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CAN_Master_To_Gateway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函数中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发送CAN数据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数据包格式参照考试资源名中的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通讯协议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格式规定。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（4）使用CAN抓包工具对CAN通信总线数据进行抓包，截图保存至“图集.docx”中的7.png处。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（5）使用USB转RS232，RS232转485对CAN网关上传给物联网网关数据进行抓包，截图保存至“图集.docx”中的8.png处。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5、上述操作完成后，物联网云平台上网关设备在线，可以显示实时上报的火焰、人体红外、温湿度实时数据。功能实现后请将云平台显示的实时数据截图保存至“图集.docx”中的9.png处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。</w:t>
            </w:r>
          </w:p>
          <w:p>
            <w:pP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jc w:val="left"/>
              <w:rPr>
                <w:rFonts w:hint="eastAsia" w:ascii="宋体" w:hAnsi="宋体" w:eastAsia="宋体" w:cs="Times New Roman"/>
                <w:b/>
                <w:bCs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6、注意：</w:t>
            </w:r>
          </w:p>
          <w:p>
            <w:pPr>
              <w:ind w:firstLine="422" w:firstLineChars="20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考试时间截止后，应确保“图集.docx”和源码工程文件已保存妥当，将“work”文件夹压缩成“work.zip”文件，点击“上传文件”将压缩后的“work.zip”上传至服务器指定目录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。</w:t>
            </w:r>
          </w:p>
          <w:p>
            <w:pPr>
              <w:ind w:left="324" w:leftChars="1" w:hanging="322" w:hangingChars="161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276" w:right="1133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86F27"/>
    <w:multiLevelType w:val="multilevel"/>
    <w:tmpl w:val="3F986F27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245EAD"/>
    <w:multiLevelType w:val="multilevel"/>
    <w:tmpl w:val="69245EA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803024"/>
    <w:multiLevelType w:val="multilevel"/>
    <w:tmpl w:val="7F80302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粉末儿">
    <w15:presenceInfo w15:providerId="WPS Office" w15:userId="13550790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AC"/>
    <w:rsid w:val="000007B9"/>
    <w:rsid w:val="00002E3A"/>
    <w:rsid w:val="00004823"/>
    <w:rsid w:val="00012737"/>
    <w:rsid w:val="0001564D"/>
    <w:rsid w:val="000217A3"/>
    <w:rsid w:val="00026520"/>
    <w:rsid w:val="00026920"/>
    <w:rsid w:val="0003352D"/>
    <w:rsid w:val="00035B81"/>
    <w:rsid w:val="00042184"/>
    <w:rsid w:val="000529D9"/>
    <w:rsid w:val="00057097"/>
    <w:rsid w:val="00061F7F"/>
    <w:rsid w:val="000653EB"/>
    <w:rsid w:val="00065500"/>
    <w:rsid w:val="00065B22"/>
    <w:rsid w:val="00066B3D"/>
    <w:rsid w:val="00066F15"/>
    <w:rsid w:val="000702C1"/>
    <w:rsid w:val="000773CA"/>
    <w:rsid w:val="00077EA9"/>
    <w:rsid w:val="00081D8E"/>
    <w:rsid w:val="00083726"/>
    <w:rsid w:val="0008584C"/>
    <w:rsid w:val="000939BC"/>
    <w:rsid w:val="00093DE9"/>
    <w:rsid w:val="00096E2F"/>
    <w:rsid w:val="000A7325"/>
    <w:rsid w:val="000B3015"/>
    <w:rsid w:val="000B4A5C"/>
    <w:rsid w:val="000B596C"/>
    <w:rsid w:val="000C2B73"/>
    <w:rsid w:val="000C67E3"/>
    <w:rsid w:val="000D026C"/>
    <w:rsid w:val="000D232D"/>
    <w:rsid w:val="000D2EB4"/>
    <w:rsid w:val="000D6BBD"/>
    <w:rsid w:val="000E4401"/>
    <w:rsid w:val="000E4D90"/>
    <w:rsid w:val="000E6948"/>
    <w:rsid w:val="000E6DEE"/>
    <w:rsid w:val="000F16ED"/>
    <w:rsid w:val="000F1DA6"/>
    <w:rsid w:val="000F4562"/>
    <w:rsid w:val="000F569C"/>
    <w:rsid w:val="000F69EC"/>
    <w:rsid w:val="000F7C02"/>
    <w:rsid w:val="00101AC2"/>
    <w:rsid w:val="00105AED"/>
    <w:rsid w:val="00107346"/>
    <w:rsid w:val="0010777C"/>
    <w:rsid w:val="00107FCC"/>
    <w:rsid w:val="001102D5"/>
    <w:rsid w:val="0011339A"/>
    <w:rsid w:val="001145F8"/>
    <w:rsid w:val="00115AEF"/>
    <w:rsid w:val="001163E5"/>
    <w:rsid w:val="00116585"/>
    <w:rsid w:val="00121D87"/>
    <w:rsid w:val="00122B87"/>
    <w:rsid w:val="0012303A"/>
    <w:rsid w:val="00123E3B"/>
    <w:rsid w:val="00125809"/>
    <w:rsid w:val="0012781E"/>
    <w:rsid w:val="00132F71"/>
    <w:rsid w:val="0014333B"/>
    <w:rsid w:val="00147271"/>
    <w:rsid w:val="001624C5"/>
    <w:rsid w:val="00171019"/>
    <w:rsid w:val="00172380"/>
    <w:rsid w:val="00175790"/>
    <w:rsid w:val="00177958"/>
    <w:rsid w:val="00180216"/>
    <w:rsid w:val="00180CDA"/>
    <w:rsid w:val="001810DE"/>
    <w:rsid w:val="001815F0"/>
    <w:rsid w:val="001839E3"/>
    <w:rsid w:val="0018589D"/>
    <w:rsid w:val="00192D58"/>
    <w:rsid w:val="00194089"/>
    <w:rsid w:val="00194895"/>
    <w:rsid w:val="00194AD3"/>
    <w:rsid w:val="00196AFA"/>
    <w:rsid w:val="001A3797"/>
    <w:rsid w:val="001A5030"/>
    <w:rsid w:val="001A713E"/>
    <w:rsid w:val="001A7D25"/>
    <w:rsid w:val="001B1B7A"/>
    <w:rsid w:val="001B3583"/>
    <w:rsid w:val="001C03B6"/>
    <w:rsid w:val="001C290E"/>
    <w:rsid w:val="001D1830"/>
    <w:rsid w:val="001D2197"/>
    <w:rsid w:val="001D4931"/>
    <w:rsid w:val="001D763C"/>
    <w:rsid w:val="001E1D28"/>
    <w:rsid w:val="001E20EB"/>
    <w:rsid w:val="001E303C"/>
    <w:rsid w:val="001E35D4"/>
    <w:rsid w:val="001E41A8"/>
    <w:rsid w:val="001E47D5"/>
    <w:rsid w:val="001E6ACF"/>
    <w:rsid w:val="001E702E"/>
    <w:rsid w:val="001F3217"/>
    <w:rsid w:val="001F39F6"/>
    <w:rsid w:val="001F3C14"/>
    <w:rsid w:val="00207667"/>
    <w:rsid w:val="00210520"/>
    <w:rsid w:val="00224B64"/>
    <w:rsid w:val="00227141"/>
    <w:rsid w:val="002275DE"/>
    <w:rsid w:val="0023296B"/>
    <w:rsid w:val="00235453"/>
    <w:rsid w:val="002379AE"/>
    <w:rsid w:val="00242C41"/>
    <w:rsid w:val="00246E14"/>
    <w:rsid w:val="00251EA6"/>
    <w:rsid w:val="00252643"/>
    <w:rsid w:val="002567F9"/>
    <w:rsid w:val="00257595"/>
    <w:rsid w:val="002623C2"/>
    <w:rsid w:val="00262DD3"/>
    <w:rsid w:val="00264803"/>
    <w:rsid w:val="00265237"/>
    <w:rsid w:val="002667C9"/>
    <w:rsid w:val="002754E6"/>
    <w:rsid w:val="00275ABA"/>
    <w:rsid w:val="00286EBB"/>
    <w:rsid w:val="00290647"/>
    <w:rsid w:val="00291671"/>
    <w:rsid w:val="002943A8"/>
    <w:rsid w:val="002961C2"/>
    <w:rsid w:val="00296713"/>
    <w:rsid w:val="002973AD"/>
    <w:rsid w:val="002A1CFB"/>
    <w:rsid w:val="002A2EE5"/>
    <w:rsid w:val="002A6A54"/>
    <w:rsid w:val="002A72EB"/>
    <w:rsid w:val="002A7DBA"/>
    <w:rsid w:val="002B0EF7"/>
    <w:rsid w:val="002B268C"/>
    <w:rsid w:val="002C05BF"/>
    <w:rsid w:val="002C0DA9"/>
    <w:rsid w:val="002C4195"/>
    <w:rsid w:val="002C5D16"/>
    <w:rsid w:val="002C6D5C"/>
    <w:rsid w:val="002D2725"/>
    <w:rsid w:val="002D3C9F"/>
    <w:rsid w:val="002D4FFE"/>
    <w:rsid w:val="002D643D"/>
    <w:rsid w:val="002E30A8"/>
    <w:rsid w:val="002E3BA6"/>
    <w:rsid w:val="002E6B52"/>
    <w:rsid w:val="002E7562"/>
    <w:rsid w:val="002F0780"/>
    <w:rsid w:val="002F1EF1"/>
    <w:rsid w:val="002F4AE9"/>
    <w:rsid w:val="002F4DAD"/>
    <w:rsid w:val="002F51EC"/>
    <w:rsid w:val="00301CC8"/>
    <w:rsid w:val="00304A5D"/>
    <w:rsid w:val="00305B26"/>
    <w:rsid w:val="003118B0"/>
    <w:rsid w:val="00313E43"/>
    <w:rsid w:val="00314983"/>
    <w:rsid w:val="00316E55"/>
    <w:rsid w:val="00325EED"/>
    <w:rsid w:val="00332964"/>
    <w:rsid w:val="00343615"/>
    <w:rsid w:val="003448CE"/>
    <w:rsid w:val="00345484"/>
    <w:rsid w:val="0034650D"/>
    <w:rsid w:val="00354FAA"/>
    <w:rsid w:val="0035538C"/>
    <w:rsid w:val="00367B6A"/>
    <w:rsid w:val="00371F39"/>
    <w:rsid w:val="00374140"/>
    <w:rsid w:val="00382D72"/>
    <w:rsid w:val="00384D24"/>
    <w:rsid w:val="00385A45"/>
    <w:rsid w:val="0039363A"/>
    <w:rsid w:val="003939B3"/>
    <w:rsid w:val="003940F1"/>
    <w:rsid w:val="003A0407"/>
    <w:rsid w:val="003A1B17"/>
    <w:rsid w:val="003A49CD"/>
    <w:rsid w:val="003A50ED"/>
    <w:rsid w:val="003A73B8"/>
    <w:rsid w:val="003B0C2A"/>
    <w:rsid w:val="003B38D8"/>
    <w:rsid w:val="003B556D"/>
    <w:rsid w:val="003B690B"/>
    <w:rsid w:val="003B6A16"/>
    <w:rsid w:val="003C40BD"/>
    <w:rsid w:val="003D0730"/>
    <w:rsid w:val="003D13FB"/>
    <w:rsid w:val="003D683F"/>
    <w:rsid w:val="003D6A36"/>
    <w:rsid w:val="003E6022"/>
    <w:rsid w:val="003E6729"/>
    <w:rsid w:val="003F1129"/>
    <w:rsid w:val="003F338C"/>
    <w:rsid w:val="004017D6"/>
    <w:rsid w:val="00401E44"/>
    <w:rsid w:val="00403FED"/>
    <w:rsid w:val="00404260"/>
    <w:rsid w:val="00405225"/>
    <w:rsid w:val="0040684A"/>
    <w:rsid w:val="004069CB"/>
    <w:rsid w:val="004125D4"/>
    <w:rsid w:val="00412F1C"/>
    <w:rsid w:val="0041708D"/>
    <w:rsid w:val="00417220"/>
    <w:rsid w:val="0042658E"/>
    <w:rsid w:val="0042708A"/>
    <w:rsid w:val="00431144"/>
    <w:rsid w:val="0043662C"/>
    <w:rsid w:val="00436B8E"/>
    <w:rsid w:val="00441483"/>
    <w:rsid w:val="00442174"/>
    <w:rsid w:val="00447471"/>
    <w:rsid w:val="00450C39"/>
    <w:rsid w:val="00451E10"/>
    <w:rsid w:val="00453C8D"/>
    <w:rsid w:val="00455A39"/>
    <w:rsid w:val="00460CCB"/>
    <w:rsid w:val="004629EB"/>
    <w:rsid w:val="00470522"/>
    <w:rsid w:val="00470879"/>
    <w:rsid w:val="0047474E"/>
    <w:rsid w:val="00487EA2"/>
    <w:rsid w:val="004952FA"/>
    <w:rsid w:val="004969D1"/>
    <w:rsid w:val="004B0A73"/>
    <w:rsid w:val="004B1F46"/>
    <w:rsid w:val="004B3C66"/>
    <w:rsid w:val="004B4E99"/>
    <w:rsid w:val="004B6708"/>
    <w:rsid w:val="004B758E"/>
    <w:rsid w:val="004C0437"/>
    <w:rsid w:val="004C6C45"/>
    <w:rsid w:val="004C6EEE"/>
    <w:rsid w:val="004C7EC4"/>
    <w:rsid w:val="004D4209"/>
    <w:rsid w:val="004E143A"/>
    <w:rsid w:val="004E1D37"/>
    <w:rsid w:val="004E512A"/>
    <w:rsid w:val="004F1A8E"/>
    <w:rsid w:val="004F1CB9"/>
    <w:rsid w:val="004F596E"/>
    <w:rsid w:val="004F760F"/>
    <w:rsid w:val="004F7A28"/>
    <w:rsid w:val="00500B07"/>
    <w:rsid w:val="00510D19"/>
    <w:rsid w:val="00511C27"/>
    <w:rsid w:val="00515E96"/>
    <w:rsid w:val="005170F9"/>
    <w:rsid w:val="00517836"/>
    <w:rsid w:val="005200E5"/>
    <w:rsid w:val="00520FA9"/>
    <w:rsid w:val="005211C0"/>
    <w:rsid w:val="00524CCB"/>
    <w:rsid w:val="00527194"/>
    <w:rsid w:val="00532E17"/>
    <w:rsid w:val="005341E0"/>
    <w:rsid w:val="00536E50"/>
    <w:rsid w:val="00537200"/>
    <w:rsid w:val="00541F28"/>
    <w:rsid w:val="00542E6C"/>
    <w:rsid w:val="005460AE"/>
    <w:rsid w:val="005547BF"/>
    <w:rsid w:val="00555FF3"/>
    <w:rsid w:val="00557CCB"/>
    <w:rsid w:val="00576285"/>
    <w:rsid w:val="00576B62"/>
    <w:rsid w:val="00580B84"/>
    <w:rsid w:val="005816D9"/>
    <w:rsid w:val="005901EF"/>
    <w:rsid w:val="00595BC1"/>
    <w:rsid w:val="005A1CFD"/>
    <w:rsid w:val="005A7D88"/>
    <w:rsid w:val="005B60A5"/>
    <w:rsid w:val="005C122C"/>
    <w:rsid w:val="005C22F2"/>
    <w:rsid w:val="005C450D"/>
    <w:rsid w:val="005C5C25"/>
    <w:rsid w:val="005C612B"/>
    <w:rsid w:val="005C68E8"/>
    <w:rsid w:val="005D36F9"/>
    <w:rsid w:val="005D5288"/>
    <w:rsid w:val="005D7187"/>
    <w:rsid w:val="005E0139"/>
    <w:rsid w:val="005E0216"/>
    <w:rsid w:val="005E1118"/>
    <w:rsid w:val="005E39B8"/>
    <w:rsid w:val="005E460F"/>
    <w:rsid w:val="005E524B"/>
    <w:rsid w:val="005E623A"/>
    <w:rsid w:val="005F0F97"/>
    <w:rsid w:val="005F683C"/>
    <w:rsid w:val="005F7170"/>
    <w:rsid w:val="00600378"/>
    <w:rsid w:val="00603259"/>
    <w:rsid w:val="00606CBF"/>
    <w:rsid w:val="00613638"/>
    <w:rsid w:val="0062384C"/>
    <w:rsid w:val="00630F11"/>
    <w:rsid w:val="006331BA"/>
    <w:rsid w:val="0063365D"/>
    <w:rsid w:val="0063595B"/>
    <w:rsid w:val="00636442"/>
    <w:rsid w:val="006402B8"/>
    <w:rsid w:val="00641018"/>
    <w:rsid w:val="0064622C"/>
    <w:rsid w:val="006545B5"/>
    <w:rsid w:val="0065575E"/>
    <w:rsid w:val="006610B2"/>
    <w:rsid w:val="0066383F"/>
    <w:rsid w:val="00682FF9"/>
    <w:rsid w:val="006939C7"/>
    <w:rsid w:val="00695BC7"/>
    <w:rsid w:val="00697DDD"/>
    <w:rsid w:val="006A49C9"/>
    <w:rsid w:val="006A4B14"/>
    <w:rsid w:val="006A5A40"/>
    <w:rsid w:val="006B0172"/>
    <w:rsid w:val="006B12DE"/>
    <w:rsid w:val="006B6943"/>
    <w:rsid w:val="006C3421"/>
    <w:rsid w:val="006D0B9E"/>
    <w:rsid w:val="006D13F3"/>
    <w:rsid w:val="006D2248"/>
    <w:rsid w:val="006D5056"/>
    <w:rsid w:val="006D56D5"/>
    <w:rsid w:val="006E0BFC"/>
    <w:rsid w:val="006E289C"/>
    <w:rsid w:val="006E617D"/>
    <w:rsid w:val="00700D31"/>
    <w:rsid w:val="00701FF6"/>
    <w:rsid w:val="00703FE4"/>
    <w:rsid w:val="007040C5"/>
    <w:rsid w:val="007040C9"/>
    <w:rsid w:val="007069E6"/>
    <w:rsid w:val="00713FD5"/>
    <w:rsid w:val="00715C0C"/>
    <w:rsid w:val="00715D43"/>
    <w:rsid w:val="007163B3"/>
    <w:rsid w:val="00716EF1"/>
    <w:rsid w:val="00717567"/>
    <w:rsid w:val="00717928"/>
    <w:rsid w:val="00721AA0"/>
    <w:rsid w:val="00725EE3"/>
    <w:rsid w:val="0072714F"/>
    <w:rsid w:val="00733F85"/>
    <w:rsid w:val="0073422D"/>
    <w:rsid w:val="007405C7"/>
    <w:rsid w:val="00743E11"/>
    <w:rsid w:val="007441A3"/>
    <w:rsid w:val="007468E1"/>
    <w:rsid w:val="007469FA"/>
    <w:rsid w:val="00752AF1"/>
    <w:rsid w:val="00755554"/>
    <w:rsid w:val="007559D7"/>
    <w:rsid w:val="007566B4"/>
    <w:rsid w:val="00765284"/>
    <w:rsid w:val="007664C3"/>
    <w:rsid w:val="00770678"/>
    <w:rsid w:val="00772BD9"/>
    <w:rsid w:val="00775404"/>
    <w:rsid w:val="0077590D"/>
    <w:rsid w:val="007766C6"/>
    <w:rsid w:val="00776B63"/>
    <w:rsid w:val="0077726F"/>
    <w:rsid w:val="00777307"/>
    <w:rsid w:val="00777538"/>
    <w:rsid w:val="007811D4"/>
    <w:rsid w:val="00781BCC"/>
    <w:rsid w:val="007822FD"/>
    <w:rsid w:val="0078487C"/>
    <w:rsid w:val="00784913"/>
    <w:rsid w:val="00784A2D"/>
    <w:rsid w:val="007850E2"/>
    <w:rsid w:val="0078559F"/>
    <w:rsid w:val="007901CF"/>
    <w:rsid w:val="00791CE9"/>
    <w:rsid w:val="00797742"/>
    <w:rsid w:val="007A0EEA"/>
    <w:rsid w:val="007A29B7"/>
    <w:rsid w:val="007A3947"/>
    <w:rsid w:val="007B5B0C"/>
    <w:rsid w:val="007C14AF"/>
    <w:rsid w:val="007D0EA9"/>
    <w:rsid w:val="007D2651"/>
    <w:rsid w:val="007D680F"/>
    <w:rsid w:val="007D6A1C"/>
    <w:rsid w:val="007E1DA6"/>
    <w:rsid w:val="007E4E99"/>
    <w:rsid w:val="007E5913"/>
    <w:rsid w:val="007F03AD"/>
    <w:rsid w:val="007F588D"/>
    <w:rsid w:val="007F599A"/>
    <w:rsid w:val="007F5A45"/>
    <w:rsid w:val="007F6519"/>
    <w:rsid w:val="008020A2"/>
    <w:rsid w:val="0080337F"/>
    <w:rsid w:val="00804916"/>
    <w:rsid w:val="00807CA7"/>
    <w:rsid w:val="008107B0"/>
    <w:rsid w:val="00815C92"/>
    <w:rsid w:val="00822725"/>
    <w:rsid w:val="0082761C"/>
    <w:rsid w:val="00827AF5"/>
    <w:rsid w:val="00830768"/>
    <w:rsid w:val="0083087A"/>
    <w:rsid w:val="0083623D"/>
    <w:rsid w:val="00837A03"/>
    <w:rsid w:val="0084201E"/>
    <w:rsid w:val="008433EF"/>
    <w:rsid w:val="00844609"/>
    <w:rsid w:val="00847E4C"/>
    <w:rsid w:val="00851BE5"/>
    <w:rsid w:val="00851E70"/>
    <w:rsid w:val="0085655A"/>
    <w:rsid w:val="00866AAD"/>
    <w:rsid w:val="008678B1"/>
    <w:rsid w:val="00871F93"/>
    <w:rsid w:val="00872666"/>
    <w:rsid w:val="00875B42"/>
    <w:rsid w:val="008800D1"/>
    <w:rsid w:val="00880A4B"/>
    <w:rsid w:val="008810B8"/>
    <w:rsid w:val="00882AD5"/>
    <w:rsid w:val="0088510B"/>
    <w:rsid w:val="00886892"/>
    <w:rsid w:val="00890E66"/>
    <w:rsid w:val="0089574B"/>
    <w:rsid w:val="008A037E"/>
    <w:rsid w:val="008B0F5B"/>
    <w:rsid w:val="008B4861"/>
    <w:rsid w:val="008B7322"/>
    <w:rsid w:val="008C17F4"/>
    <w:rsid w:val="008C544C"/>
    <w:rsid w:val="008C5967"/>
    <w:rsid w:val="008D298B"/>
    <w:rsid w:val="008D3517"/>
    <w:rsid w:val="008D61AE"/>
    <w:rsid w:val="008D68B1"/>
    <w:rsid w:val="008E0760"/>
    <w:rsid w:val="008E69CA"/>
    <w:rsid w:val="008E705A"/>
    <w:rsid w:val="008F130C"/>
    <w:rsid w:val="008F5B1F"/>
    <w:rsid w:val="008F6DDE"/>
    <w:rsid w:val="009021A7"/>
    <w:rsid w:val="00903E94"/>
    <w:rsid w:val="009050C1"/>
    <w:rsid w:val="009055F5"/>
    <w:rsid w:val="00910A08"/>
    <w:rsid w:val="00911F76"/>
    <w:rsid w:val="009140FE"/>
    <w:rsid w:val="00917CB9"/>
    <w:rsid w:val="00917DAE"/>
    <w:rsid w:val="00921691"/>
    <w:rsid w:val="009217C7"/>
    <w:rsid w:val="00925BAE"/>
    <w:rsid w:val="00933F21"/>
    <w:rsid w:val="00934FFB"/>
    <w:rsid w:val="009359F6"/>
    <w:rsid w:val="00936D5A"/>
    <w:rsid w:val="00942A1E"/>
    <w:rsid w:val="00943E91"/>
    <w:rsid w:val="00944230"/>
    <w:rsid w:val="009503D0"/>
    <w:rsid w:val="00952AB0"/>
    <w:rsid w:val="00952F9B"/>
    <w:rsid w:val="009531CC"/>
    <w:rsid w:val="009540DC"/>
    <w:rsid w:val="00961B25"/>
    <w:rsid w:val="00962AFF"/>
    <w:rsid w:val="00963BE6"/>
    <w:rsid w:val="00973240"/>
    <w:rsid w:val="00973BB0"/>
    <w:rsid w:val="009751DC"/>
    <w:rsid w:val="0097557D"/>
    <w:rsid w:val="00983C1E"/>
    <w:rsid w:val="00985CE0"/>
    <w:rsid w:val="009922C4"/>
    <w:rsid w:val="00992D1D"/>
    <w:rsid w:val="00993B2E"/>
    <w:rsid w:val="00993BA9"/>
    <w:rsid w:val="00993C7A"/>
    <w:rsid w:val="009946DA"/>
    <w:rsid w:val="009951DD"/>
    <w:rsid w:val="00995B64"/>
    <w:rsid w:val="0099736D"/>
    <w:rsid w:val="00997FF8"/>
    <w:rsid w:val="009A08BE"/>
    <w:rsid w:val="009A7181"/>
    <w:rsid w:val="009A73AC"/>
    <w:rsid w:val="009B05C4"/>
    <w:rsid w:val="009C1292"/>
    <w:rsid w:val="009C37BD"/>
    <w:rsid w:val="009C3E56"/>
    <w:rsid w:val="009C62DF"/>
    <w:rsid w:val="009D4676"/>
    <w:rsid w:val="009D5073"/>
    <w:rsid w:val="009D6369"/>
    <w:rsid w:val="009D75AA"/>
    <w:rsid w:val="009E16A3"/>
    <w:rsid w:val="009E27A3"/>
    <w:rsid w:val="009E2A39"/>
    <w:rsid w:val="009F1AF4"/>
    <w:rsid w:val="009F3D7B"/>
    <w:rsid w:val="009F7B27"/>
    <w:rsid w:val="00A067C2"/>
    <w:rsid w:val="00A134CD"/>
    <w:rsid w:val="00A1365C"/>
    <w:rsid w:val="00A13E57"/>
    <w:rsid w:val="00A141A5"/>
    <w:rsid w:val="00A21B06"/>
    <w:rsid w:val="00A234BC"/>
    <w:rsid w:val="00A23D58"/>
    <w:rsid w:val="00A243C3"/>
    <w:rsid w:val="00A2468D"/>
    <w:rsid w:val="00A27FD2"/>
    <w:rsid w:val="00A3247B"/>
    <w:rsid w:val="00A36EA3"/>
    <w:rsid w:val="00A371EB"/>
    <w:rsid w:val="00A46A3B"/>
    <w:rsid w:val="00A514D4"/>
    <w:rsid w:val="00A51E19"/>
    <w:rsid w:val="00A540B0"/>
    <w:rsid w:val="00A5429F"/>
    <w:rsid w:val="00A54D37"/>
    <w:rsid w:val="00A57DC9"/>
    <w:rsid w:val="00A63052"/>
    <w:rsid w:val="00A6305C"/>
    <w:rsid w:val="00A639D2"/>
    <w:rsid w:val="00A64CD0"/>
    <w:rsid w:val="00A728A6"/>
    <w:rsid w:val="00A74BEA"/>
    <w:rsid w:val="00A84BBB"/>
    <w:rsid w:val="00A92634"/>
    <w:rsid w:val="00A93626"/>
    <w:rsid w:val="00A944DC"/>
    <w:rsid w:val="00A9488E"/>
    <w:rsid w:val="00A950B3"/>
    <w:rsid w:val="00AA0BAF"/>
    <w:rsid w:val="00AA1E1D"/>
    <w:rsid w:val="00AA52FF"/>
    <w:rsid w:val="00AA54AC"/>
    <w:rsid w:val="00AA6DEE"/>
    <w:rsid w:val="00AA7919"/>
    <w:rsid w:val="00AB399A"/>
    <w:rsid w:val="00AB3E89"/>
    <w:rsid w:val="00AC0ED1"/>
    <w:rsid w:val="00AC46DE"/>
    <w:rsid w:val="00AC63B3"/>
    <w:rsid w:val="00AC66A6"/>
    <w:rsid w:val="00AD19E6"/>
    <w:rsid w:val="00AD1D4D"/>
    <w:rsid w:val="00AD1F2E"/>
    <w:rsid w:val="00AD247C"/>
    <w:rsid w:val="00AE077D"/>
    <w:rsid w:val="00AE2B51"/>
    <w:rsid w:val="00AE36AF"/>
    <w:rsid w:val="00AF0418"/>
    <w:rsid w:val="00AF2218"/>
    <w:rsid w:val="00AF50B4"/>
    <w:rsid w:val="00AF641D"/>
    <w:rsid w:val="00AF768D"/>
    <w:rsid w:val="00AF7DA1"/>
    <w:rsid w:val="00B022F4"/>
    <w:rsid w:val="00B06A7D"/>
    <w:rsid w:val="00B11D21"/>
    <w:rsid w:val="00B149CA"/>
    <w:rsid w:val="00B15384"/>
    <w:rsid w:val="00B15834"/>
    <w:rsid w:val="00B204DC"/>
    <w:rsid w:val="00B20ED8"/>
    <w:rsid w:val="00B217AC"/>
    <w:rsid w:val="00B24C94"/>
    <w:rsid w:val="00B26F29"/>
    <w:rsid w:val="00B31D5F"/>
    <w:rsid w:val="00B3373C"/>
    <w:rsid w:val="00B40C6A"/>
    <w:rsid w:val="00B41F40"/>
    <w:rsid w:val="00B4233D"/>
    <w:rsid w:val="00B502A4"/>
    <w:rsid w:val="00B644B3"/>
    <w:rsid w:val="00B70C79"/>
    <w:rsid w:val="00B7429C"/>
    <w:rsid w:val="00B75E4C"/>
    <w:rsid w:val="00B76D51"/>
    <w:rsid w:val="00B80679"/>
    <w:rsid w:val="00B81BD4"/>
    <w:rsid w:val="00B927A1"/>
    <w:rsid w:val="00B92968"/>
    <w:rsid w:val="00B944D3"/>
    <w:rsid w:val="00B94DE6"/>
    <w:rsid w:val="00B96246"/>
    <w:rsid w:val="00BA0554"/>
    <w:rsid w:val="00BA1D66"/>
    <w:rsid w:val="00BA267D"/>
    <w:rsid w:val="00BA37A3"/>
    <w:rsid w:val="00BA4578"/>
    <w:rsid w:val="00BA4976"/>
    <w:rsid w:val="00BA54F0"/>
    <w:rsid w:val="00BA5C71"/>
    <w:rsid w:val="00BB0814"/>
    <w:rsid w:val="00BB09AC"/>
    <w:rsid w:val="00BB2CC3"/>
    <w:rsid w:val="00BB76A4"/>
    <w:rsid w:val="00BC4E71"/>
    <w:rsid w:val="00BC7D13"/>
    <w:rsid w:val="00BD0CF9"/>
    <w:rsid w:val="00BD38C4"/>
    <w:rsid w:val="00BF10ED"/>
    <w:rsid w:val="00BF379F"/>
    <w:rsid w:val="00C01773"/>
    <w:rsid w:val="00C0277D"/>
    <w:rsid w:val="00C02F57"/>
    <w:rsid w:val="00C060FF"/>
    <w:rsid w:val="00C064E6"/>
    <w:rsid w:val="00C0740F"/>
    <w:rsid w:val="00C11813"/>
    <w:rsid w:val="00C15DA3"/>
    <w:rsid w:val="00C23481"/>
    <w:rsid w:val="00C24D99"/>
    <w:rsid w:val="00C337CA"/>
    <w:rsid w:val="00C36DC4"/>
    <w:rsid w:val="00C40261"/>
    <w:rsid w:val="00C41A34"/>
    <w:rsid w:val="00C5331D"/>
    <w:rsid w:val="00C552C2"/>
    <w:rsid w:val="00C57DAB"/>
    <w:rsid w:val="00C61370"/>
    <w:rsid w:val="00C63E03"/>
    <w:rsid w:val="00C64CEB"/>
    <w:rsid w:val="00C650C9"/>
    <w:rsid w:val="00C72297"/>
    <w:rsid w:val="00C75EEF"/>
    <w:rsid w:val="00C76E5C"/>
    <w:rsid w:val="00C82903"/>
    <w:rsid w:val="00C90978"/>
    <w:rsid w:val="00C921CB"/>
    <w:rsid w:val="00C93792"/>
    <w:rsid w:val="00C9626F"/>
    <w:rsid w:val="00C97429"/>
    <w:rsid w:val="00CA239E"/>
    <w:rsid w:val="00CA2741"/>
    <w:rsid w:val="00CB081F"/>
    <w:rsid w:val="00CB17FF"/>
    <w:rsid w:val="00CB1B7C"/>
    <w:rsid w:val="00CB221A"/>
    <w:rsid w:val="00CB2881"/>
    <w:rsid w:val="00CB4765"/>
    <w:rsid w:val="00CC0DB2"/>
    <w:rsid w:val="00CC113F"/>
    <w:rsid w:val="00CC417A"/>
    <w:rsid w:val="00CC6CB7"/>
    <w:rsid w:val="00CD184B"/>
    <w:rsid w:val="00CE1BDA"/>
    <w:rsid w:val="00CE4D3A"/>
    <w:rsid w:val="00CE506B"/>
    <w:rsid w:val="00CE6B79"/>
    <w:rsid w:val="00CE7554"/>
    <w:rsid w:val="00CF0F81"/>
    <w:rsid w:val="00CF1DB7"/>
    <w:rsid w:val="00CF2AEA"/>
    <w:rsid w:val="00CF2BF3"/>
    <w:rsid w:val="00CF5F34"/>
    <w:rsid w:val="00D012C6"/>
    <w:rsid w:val="00D074EE"/>
    <w:rsid w:val="00D11397"/>
    <w:rsid w:val="00D13187"/>
    <w:rsid w:val="00D16F3B"/>
    <w:rsid w:val="00D16F4C"/>
    <w:rsid w:val="00D20BC9"/>
    <w:rsid w:val="00D21A75"/>
    <w:rsid w:val="00D21B34"/>
    <w:rsid w:val="00D30434"/>
    <w:rsid w:val="00D45E1F"/>
    <w:rsid w:val="00D46488"/>
    <w:rsid w:val="00D50340"/>
    <w:rsid w:val="00D514A3"/>
    <w:rsid w:val="00D53BB7"/>
    <w:rsid w:val="00D545D3"/>
    <w:rsid w:val="00D55B43"/>
    <w:rsid w:val="00D56C1A"/>
    <w:rsid w:val="00D57631"/>
    <w:rsid w:val="00D5772D"/>
    <w:rsid w:val="00D577E4"/>
    <w:rsid w:val="00D61249"/>
    <w:rsid w:val="00D625C7"/>
    <w:rsid w:val="00D63E95"/>
    <w:rsid w:val="00D6424D"/>
    <w:rsid w:val="00D64B8C"/>
    <w:rsid w:val="00D71D19"/>
    <w:rsid w:val="00D72FF9"/>
    <w:rsid w:val="00D7575A"/>
    <w:rsid w:val="00D77176"/>
    <w:rsid w:val="00D7773C"/>
    <w:rsid w:val="00D806BC"/>
    <w:rsid w:val="00D81E42"/>
    <w:rsid w:val="00D82143"/>
    <w:rsid w:val="00D85B00"/>
    <w:rsid w:val="00D8619C"/>
    <w:rsid w:val="00D869FA"/>
    <w:rsid w:val="00D90BAF"/>
    <w:rsid w:val="00D935EF"/>
    <w:rsid w:val="00D95FD3"/>
    <w:rsid w:val="00D97AB1"/>
    <w:rsid w:val="00DA1AA8"/>
    <w:rsid w:val="00DA3679"/>
    <w:rsid w:val="00DA3E07"/>
    <w:rsid w:val="00DA7A88"/>
    <w:rsid w:val="00DB1DD9"/>
    <w:rsid w:val="00DB2444"/>
    <w:rsid w:val="00DB38F5"/>
    <w:rsid w:val="00DB72FD"/>
    <w:rsid w:val="00DC2631"/>
    <w:rsid w:val="00DD126F"/>
    <w:rsid w:val="00DD12D4"/>
    <w:rsid w:val="00DD3D60"/>
    <w:rsid w:val="00DD4A3D"/>
    <w:rsid w:val="00DD5248"/>
    <w:rsid w:val="00DD61CA"/>
    <w:rsid w:val="00DD722F"/>
    <w:rsid w:val="00DE15A5"/>
    <w:rsid w:val="00DE7F66"/>
    <w:rsid w:val="00DF1FE1"/>
    <w:rsid w:val="00DF21E3"/>
    <w:rsid w:val="00DF2733"/>
    <w:rsid w:val="00DF73CB"/>
    <w:rsid w:val="00E00414"/>
    <w:rsid w:val="00E02A3A"/>
    <w:rsid w:val="00E02D45"/>
    <w:rsid w:val="00E05353"/>
    <w:rsid w:val="00E067EC"/>
    <w:rsid w:val="00E06ADC"/>
    <w:rsid w:val="00E10B56"/>
    <w:rsid w:val="00E118DD"/>
    <w:rsid w:val="00E12586"/>
    <w:rsid w:val="00E204BD"/>
    <w:rsid w:val="00E24003"/>
    <w:rsid w:val="00E26C0E"/>
    <w:rsid w:val="00E27281"/>
    <w:rsid w:val="00E31689"/>
    <w:rsid w:val="00E31CE9"/>
    <w:rsid w:val="00E37646"/>
    <w:rsid w:val="00E41622"/>
    <w:rsid w:val="00E431FC"/>
    <w:rsid w:val="00E47527"/>
    <w:rsid w:val="00E52EFF"/>
    <w:rsid w:val="00E548F5"/>
    <w:rsid w:val="00E55D71"/>
    <w:rsid w:val="00E571E2"/>
    <w:rsid w:val="00E6751C"/>
    <w:rsid w:val="00E71A0A"/>
    <w:rsid w:val="00E71A44"/>
    <w:rsid w:val="00E71D91"/>
    <w:rsid w:val="00E75E60"/>
    <w:rsid w:val="00E75E75"/>
    <w:rsid w:val="00E818CC"/>
    <w:rsid w:val="00E8309E"/>
    <w:rsid w:val="00E83840"/>
    <w:rsid w:val="00E84002"/>
    <w:rsid w:val="00E85520"/>
    <w:rsid w:val="00E907AB"/>
    <w:rsid w:val="00E93E6F"/>
    <w:rsid w:val="00E94290"/>
    <w:rsid w:val="00E97A08"/>
    <w:rsid w:val="00EA067A"/>
    <w:rsid w:val="00EA1C92"/>
    <w:rsid w:val="00EA1F06"/>
    <w:rsid w:val="00EA2574"/>
    <w:rsid w:val="00EB5018"/>
    <w:rsid w:val="00EB7CFC"/>
    <w:rsid w:val="00EC0BAA"/>
    <w:rsid w:val="00EC4B95"/>
    <w:rsid w:val="00EC5D03"/>
    <w:rsid w:val="00ED0E63"/>
    <w:rsid w:val="00ED1BE9"/>
    <w:rsid w:val="00ED2067"/>
    <w:rsid w:val="00ED3C31"/>
    <w:rsid w:val="00ED4629"/>
    <w:rsid w:val="00ED62E6"/>
    <w:rsid w:val="00EE2F3D"/>
    <w:rsid w:val="00EE2FC1"/>
    <w:rsid w:val="00EF178E"/>
    <w:rsid w:val="00F03540"/>
    <w:rsid w:val="00F10EF6"/>
    <w:rsid w:val="00F11982"/>
    <w:rsid w:val="00F13E46"/>
    <w:rsid w:val="00F140C9"/>
    <w:rsid w:val="00F1503E"/>
    <w:rsid w:val="00F17A19"/>
    <w:rsid w:val="00F24EA4"/>
    <w:rsid w:val="00F25D24"/>
    <w:rsid w:val="00F2641C"/>
    <w:rsid w:val="00F32CE8"/>
    <w:rsid w:val="00F3555A"/>
    <w:rsid w:val="00F35B21"/>
    <w:rsid w:val="00F402AB"/>
    <w:rsid w:val="00F415E4"/>
    <w:rsid w:val="00F435B9"/>
    <w:rsid w:val="00F47EAC"/>
    <w:rsid w:val="00F50BE9"/>
    <w:rsid w:val="00F514D4"/>
    <w:rsid w:val="00F524F0"/>
    <w:rsid w:val="00F55698"/>
    <w:rsid w:val="00F562D5"/>
    <w:rsid w:val="00F566FD"/>
    <w:rsid w:val="00F658AB"/>
    <w:rsid w:val="00F71D25"/>
    <w:rsid w:val="00F747D1"/>
    <w:rsid w:val="00F86575"/>
    <w:rsid w:val="00F9038D"/>
    <w:rsid w:val="00F97D02"/>
    <w:rsid w:val="00FA1262"/>
    <w:rsid w:val="00FA545D"/>
    <w:rsid w:val="00FB164B"/>
    <w:rsid w:val="00FB5605"/>
    <w:rsid w:val="00FC00CF"/>
    <w:rsid w:val="00FC383A"/>
    <w:rsid w:val="00FC38C4"/>
    <w:rsid w:val="00FC38EE"/>
    <w:rsid w:val="00FC4B00"/>
    <w:rsid w:val="00FC602F"/>
    <w:rsid w:val="00FC6427"/>
    <w:rsid w:val="00FC64BA"/>
    <w:rsid w:val="00FC6C23"/>
    <w:rsid w:val="00FD044C"/>
    <w:rsid w:val="00FE126E"/>
    <w:rsid w:val="00FE20CE"/>
    <w:rsid w:val="00FE232D"/>
    <w:rsid w:val="00FE6CBD"/>
    <w:rsid w:val="00FF03DB"/>
    <w:rsid w:val="00FF1E58"/>
    <w:rsid w:val="00FF2188"/>
    <w:rsid w:val="00FF5B05"/>
    <w:rsid w:val="13076C88"/>
    <w:rsid w:val="13CB53B0"/>
    <w:rsid w:val="158C74CF"/>
    <w:rsid w:val="19850D32"/>
    <w:rsid w:val="1993799C"/>
    <w:rsid w:val="1D8C1D2B"/>
    <w:rsid w:val="21A06384"/>
    <w:rsid w:val="22D14B3C"/>
    <w:rsid w:val="31A56300"/>
    <w:rsid w:val="37487A55"/>
    <w:rsid w:val="37912511"/>
    <w:rsid w:val="38D23E97"/>
    <w:rsid w:val="452B10A5"/>
    <w:rsid w:val="4FA12FE6"/>
    <w:rsid w:val="52CA3C38"/>
    <w:rsid w:val="56091193"/>
    <w:rsid w:val="6BB33594"/>
    <w:rsid w:val="79A5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10">
    <w:name w:val="annotation subject"/>
    <w:basedOn w:val="5"/>
    <w:next w:val="5"/>
    <w:link w:val="29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qFormat/>
    <w:uiPriority w:val="0"/>
    <w:rPr>
      <w:color w:val="0000FF"/>
      <w:u w:val="single"/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段"/>
    <w:link w:val="20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等线" w:eastAsia="等线" w:cs="黑体"/>
      <w:kern w:val="2"/>
      <w:sz w:val="21"/>
      <w:szCs w:val="22"/>
      <w:lang w:val="en-US" w:eastAsia="zh-CN" w:bidi="ar-SA"/>
    </w:rPr>
  </w:style>
  <w:style w:type="character" w:customStyle="1" w:styleId="20">
    <w:name w:val="段 Char"/>
    <w:link w:val="19"/>
    <w:qFormat/>
    <w:uiPriority w:val="0"/>
    <w:rPr>
      <w:rFonts w:ascii="宋体" w:hAnsi="等线" w:eastAsia="等线" w:cs="黑体"/>
    </w:rPr>
  </w:style>
  <w:style w:type="paragraph" w:customStyle="1" w:styleId="21">
    <w:name w:val="彩色列表 - 着色 11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4"/>
    </w:rPr>
  </w:style>
  <w:style w:type="character" w:customStyle="1" w:styleId="22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24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5">
    <w:name w:val="rStyle"/>
    <w:qFormat/>
    <w:uiPriority w:val="0"/>
    <w:rPr>
      <w:sz w:val="21"/>
      <w:szCs w:val="21"/>
    </w:rPr>
  </w:style>
  <w:style w:type="paragraph" w:customStyle="1" w:styleId="26">
    <w:name w:val="列出段落1"/>
    <w:basedOn w:val="1"/>
    <w:link w:val="27"/>
    <w:qFormat/>
    <w:uiPriority w:val="34"/>
    <w:pPr>
      <w:ind w:firstLine="420" w:firstLineChars="200"/>
    </w:pPr>
    <w:rPr>
      <w:rFonts w:ascii="Times New Roman" w:hAnsi="Times New Roman"/>
    </w:rPr>
  </w:style>
  <w:style w:type="character" w:customStyle="1" w:styleId="27">
    <w:name w:val="List Paragraph Char"/>
    <w:link w:val="26"/>
    <w:qFormat/>
    <w:uiPriority w:val="34"/>
    <w:rPr>
      <w:rFonts w:ascii="Times New Roman" w:hAnsi="Times New Roman"/>
    </w:rPr>
  </w:style>
  <w:style w:type="character" w:customStyle="1" w:styleId="28">
    <w:name w:val="批注文字 字符"/>
    <w:basedOn w:val="13"/>
    <w:link w:val="5"/>
    <w:semiHidden/>
    <w:qFormat/>
    <w:uiPriority w:val="99"/>
  </w:style>
  <w:style w:type="character" w:customStyle="1" w:styleId="29">
    <w:name w:val="批注主题 字符"/>
    <w:basedOn w:val="28"/>
    <w:link w:val="10"/>
    <w:semiHidden/>
    <w:qFormat/>
    <w:uiPriority w:val="99"/>
    <w:rPr>
      <w:b/>
      <w:bCs/>
    </w:rPr>
  </w:style>
  <w:style w:type="character" w:customStyle="1" w:styleId="30">
    <w:name w:val="批注框文本 字符"/>
    <w:basedOn w:val="13"/>
    <w:link w:val="6"/>
    <w:semiHidden/>
    <w:qFormat/>
    <w:uiPriority w:val="99"/>
    <w:rPr>
      <w:sz w:val="18"/>
      <w:szCs w:val="18"/>
    </w:rPr>
  </w:style>
  <w:style w:type="table" w:customStyle="1" w:styleId="31">
    <w:name w:val="Calendar 3"/>
    <w:basedOn w:val="11"/>
    <w:qFormat/>
    <w:uiPriority w:val="99"/>
    <w:pPr>
      <w:jc w:val="right"/>
    </w:pPr>
    <w:rPr>
      <w:rFonts w:asciiTheme="majorHAnsi" w:hAnsiTheme="majorHAnsi" w:eastAsiaTheme="majorEastAsia" w:cstheme="majorBidi"/>
      <w:color w:val="808080" w:themeColor="text1" w:themeTint="80"/>
      <w:sz w:val="22"/>
      <w14:textFill>
        <w14:solidFill>
          <w14:schemeClr w14:val="tx1">
            <w14:lumMod w14:val="50000"/>
            <w14:lumOff w14:val="50000"/>
          </w14:schemeClr>
        </w14:solidFill>
      </w14:textFill>
    </w:rPr>
    <w:tblStylePr w:type="firstRow">
      <w:pPr>
        <w:wordWrap/>
        <w:jc w:val="right"/>
      </w:pPr>
      <w:rPr>
        <w:color w:val="8FBBE2" w:themeColor="accent1" w:themeTint="80"/>
        <w:sz w:val="44"/>
        <w:szCs w:val="44"/>
        <w14:textFill>
          <w14:solidFill>
            <w14:schemeClr w14:val="accent1">
              <w14:lumMod w14:val="75000"/>
              <w14:lumMod w14:val="50000"/>
              <w14:lumOff w14:val="50000"/>
            </w14:schemeClr>
          </w14:solidFill>
        </w14:textFill>
      </w:rPr>
    </w:tblStylePr>
    <w:tblStylePr w:type="firstCol">
      <w:rPr>
        <w:color w:val="8FBBE2" w:themeColor="accent1" w:themeTint="80"/>
        <w14:textFill>
          <w14:solidFill>
            <w14:schemeClr w14:val="accent1">
              <w14:lumMod w14:val="75000"/>
              <w14:lumMod w14:val="50000"/>
              <w14:lumOff w14:val="50000"/>
            </w14:schemeClr>
          </w14:solidFill>
        </w14:textFill>
      </w:rPr>
    </w:tblStylePr>
    <w:tblStylePr w:type="lastCol">
      <w:rPr>
        <w:color w:val="8FBBE2" w:themeColor="accent1" w:themeTint="80"/>
        <w14:textFill>
          <w14:solidFill>
            <w14:schemeClr w14:val="accent1">
              <w14:lumMod w14:val="75000"/>
              <w14:lumMod w14:val="50000"/>
              <w14:lumOff w14:val="50000"/>
            </w14:schemeClr>
          </w14:solidFill>
        </w14:textFill>
      </w:rPr>
    </w:tblStylePr>
  </w:style>
  <w:style w:type="table" w:customStyle="1" w:styleId="32">
    <w:name w:val="Calendar 1"/>
    <w:basedOn w:val="11"/>
    <w:qFormat/>
    <w:uiPriority w:val="99"/>
    <w:rPr>
      <w:sz w:val="22"/>
    </w:r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cPr>
        <w:vAlign w:val="bottom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cPr>
        <w:tcBorders>
          <w:top w:val="single" w:color="000000" w:themeColor="text1" w:sz="24" w:space="0"/>
          <w:left w:val="nil"/>
          <w:bottom w:val="single" w:color="000000" w:themeColor="text1" w:sz="2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33">
    <w:name w:val="a-正文"/>
    <w:basedOn w:val="1"/>
    <w:qFormat/>
    <w:uiPriority w:val="0"/>
    <w:pPr>
      <w:ind w:firstLine="200" w:firstLineChars="200"/>
    </w:pPr>
    <w:rPr>
      <w:rFonts w:ascii="宋体" w:hAnsi="宋体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06E745-AE25-49E8-AD2B-C5F4117C39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673</Words>
  <Characters>3838</Characters>
  <Lines>31</Lines>
  <Paragraphs>9</Paragraphs>
  <TotalTime>2</TotalTime>
  <ScaleCrop>false</ScaleCrop>
  <LinksUpToDate>false</LinksUpToDate>
  <CharactersWithSpaces>4502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2019-12-28T19:26:00Z</dcterms:created>
  <dc:creator>USER</dc:creator>
  <cp:lastModifiedBy>粉末儿</cp:lastModifiedBy>
  <cp:lastPrinted>2019-11-27T02:09:00Z</cp:lastPrinted>
  <dcterms:modified xsi:type="dcterms:W3CDTF">2022-05-24T05:41:04Z</dcterms:modified>
  <cp:revision>223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B433F127C00542D88AF475F938480667</vt:lpwstr>
  </property>
</Properties>
</file>